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0517" w14:textId="0F071628" w:rsidR="00F25C2B" w:rsidRPr="00076106" w:rsidRDefault="00F25C2B">
      <w:pPr>
        <w:contextualSpacing/>
        <w:rPr>
          <w:rFonts w:asciiTheme="minorHAnsi" w:hAnsiTheme="minorHAnsi"/>
        </w:rPr>
      </w:pPr>
    </w:p>
    <w:p w14:paraId="5EC655D6" w14:textId="0CC90BF2" w:rsidR="00F25C2B" w:rsidRPr="006F194D" w:rsidRDefault="006F194D" w:rsidP="00026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504D" w:themeFill="accent2"/>
        <w:jc w:val="center"/>
        <w:rPr>
          <w:rFonts w:asciiTheme="minorHAnsi" w:hAnsiTheme="minorHAnsi"/>
          <w:b/>
          <w:sz w:val="28"/>
          <w:szCs w:val="22"/>
          <w:u w:val="single"/>
          <w:lang w:val="fr-BE"/>
        </w:rPr>
      </w:pPr>
      <w:bookmarkStart w:id="0" w:name="_Hlk55558335"/>
      <w:r w:rsidRPr="006F194D">
        <w:rPr>
          <w:rFonts w:asciiTheme="minorHAnsi" w:hAnsiTheme="minorHAnsi"/>
          <w:b/>
          <w:sz w:val="28"/>
          <w:szCs w:val="22"/>
          <w:u w:val="single"/>
          <w:lang w:val="fr-BE"/>
        </w:rPr>
        <w:t>SECTION 4 – L’ORGANISATION COMPTABLE (ÉNONCÉS</w:t>
      </w:r>
      <w:r w:rsidR="00A12500">
        <w:rPr>
          <w:rFonts w:asciiTheme="minorHAnsi" w:hAnsiTheme="minorHAnsi"/>
          <w:b/>
          <w:sz w:val="28"/>
          <w:szCs w:val="22"/>
          <w:u w:val="single"/>
          <w:lang w:val="fr-BE"/>
        </w:rPr>
        <w:t>)</w:t>
      </w:r>
    </w:p>
    <w:p w14:paraId="2462EEF5" w14:textId="77777777" w:rsidR="00F476D4" w:rsidRPr="006F194D" w:rsidRDefault="00F476D4" w:rsidP="00026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504D" w:themeFill="accent2"/>
        <w:jc w:val="center"/>
        <w:rPr>
          <w:rFonts w:asciiTheme="minorHAnsi" w:hAnsiTheme="minorHAnsi"/>
          <w:b/>
          <w:sz w:val="20"/>
          <w:szCs w:val="16"/>
          <w:lang w:val="fr-BE"/>
        </w:rPr>
      </w:pPr>
    </w:p>
    <w:p w14:paraId="73B504B0" w14:textId="77777777" w:rsidR="00076106" w:rsidRPr="006F194D" w:rsidRDefault="00076106" w:rsidP="00076106">
      <w:pPr>
        <w:jc w:val="center"/>
        <w:rPr>
          <w:rFonts w:asciiTheme="minorHAnsi" w:hAnsiTheme="minorHAnsi"/>
          <w:b/>
          <w:sz w:val="20"/>
          <w:szCs w:val="16"/>
          <w:u w:val="single"/>
          <w:lang w:val="fr-BE"/>
        </w:rPr>
      </w:pPr>
    </w:p>
    <w:bookmarkEnd w:id="0"/>
    <w:p w14:paraId="339F0750" w14:textId="77777777" w:rsidR="004A2E14" w:rsidRPr="00D86DD2" w:rsidRDefault="004A2E14" w:rsidP="004A2E14">
      <w:pPr>
        <w:contextualSpacing/>
        <w:rPr>
          <w:rFonts w:asciiTheme="minorHAnsi" w:hAnsiTheme="minorHAnsi"/>
          <w:b/>
          <w:bCs/>
          <w:sz w:val="28"/>
          <w:szCs w:val="22"/>
          <w:u w:val="single"/>
        </w:rPr>
      </w:pPr>
      <w:r w:rsidRPr="00D86DD2">
        <w:rPr>
          <w:rFonts w:asciiTheme="minorHAnsi" w:hAnsiTheme="minorHAnsi"/>
          <w:b/>
          <w:bCs/>
          <w:sz w:val="28"/>
          <w:szCs w:val="22"/>
          <w:u w:val="single"/>
        </w:rPr>
        <w:t>EXERCICE 1</w:t>
      </w:r>
    </w:p>
    <w:p w14:paraId="77F54396" w14:textId="63B8FE6D" w:rsidR="004A2E14" w:rsidRDefault="004A2E14" w:rsidP="004A2E14">
      <w:pPr>
        <w:pStyle w:val="Paragraphedeliste"/>
        <w:numPr>
          <w:ilvl w:val="0"/>
          <w:numId w:val="10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Bidi"/>
          <w:sz w:val="22"/>
          <w:szCs w:val="22"/>
          <w:lang w:val="fr-BE" w:eastAsia="en-US"/>
        </w:rPr>
      </w:pPr>
      <w:r w:rsidRPr="004A2E14">
        <w:rPr>
          <w:rFonts w:asciiTheme="minorHAnsi" w:eastAsiaTheme="minorHAnsi" w:hAnsiTheme="minorHAnsi" w:cstheme="minorBidi"/>
          <w:sz w:val="22"/>
          <w:szCs w:val="22"/>
          <w:lang w:val="fr-BE" w:eastAsia="en-US"/>
        </w:rPr>
        <w:t>Indiquez, pour chaque élément, le numéro prévu par le Plan comptable</w:t>
      </w:r>
    </w:p>
    <w:p w14:paraId="4B058B64" w14:textId="459EAFC3" w:rsidR="004A2E14" w:rsidRPr="004A2E14" w:rsidRDefault="004A2E14" w:rsidP="004A2E14">
      <w:pPr>
        <w:pStyle w:val="Paragraphedeliste"/>
        <w:numPr>
          <w:ilvl w:val="0"/>
          <w:numId w:val="10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Bidi"/>
          <w:sz w:val="22"/>
          <w:szCs w:val="22"/>
          <w:lang w:val="fr-BE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fr-BE" w:eastAsia="en-US"/>
        </w:rPr>
        <w:t>Ensuite, mettez une croix dans la bonne colonne.</w:t>
      </w:r>
    </w:p>
    <w:p w14:paraId="172ED179" w14:textId="77777777" w:rsidR="004A2E14" w:rsidRPr="004A2E14" w:rsidRDefault="004A2E14" w:rsidP="004A2E14">
      <w:p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eastAsiaTheme="minorHAnsi" w:hAnsiTheme="minorHAnsi" w:cstheme="minorBidi"/>
          <w:sz w:val="22"/>
          <w:szCs w:val="22"/>
          <w:lang w:val="fr-BE" w:eastAsia="en-US"/>
        </w:rPr>
      </w:pPr>
    </w:p>
    <w:tbl>
      <w:tblPr>
        <w:tblStyle w:val="Grilledutableau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709"/>
        <w:gridCol w:w="850"/>
        <w:gridCol w:w="993"/>
        <w:gridCol w:w="992"/>
        <w:gridCol w:w="992"/>
        <w:gridCol w:w="851"/>
        <w:gridCol w:w="816"/>
      </w:tblGrid>
      <w:tr w:rsidR="004A2E14" w:rsidRPr="009002D6" w14:paraId="0F4F58A8" w14:textId="77777777" w:rsidTr="0012766F">
        <w:tc>
          <w:tcPr>
            <w:tcW w:w="2235" w:type="dxa"/>
            <w:gridSpan w:val="2"/>
          </w:tcPr>
          <w:p w14:paraId="7A26CBB8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bookmarkStart w:id="1" w:name="_Hlk111100731"/>
            <w:r w:rsidRPr="009002D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PLAN COMPTABLE</w:t>
            </w:r>
          </w:p>
        </w:tc>
        <w:tc>
          <w:tcPr>
            <w:tcW w:w="3402" w:type="dxa"/>
            <w:gridSpan w:val="4"/>
          </w:tcPr>
          <w:p w14:paraId="3D625DF6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BILAN</w:t>
            </w:r>
          </w:p>
        </w:tc>
        <w:tc>
          <w:tcPr>
            <w:tcW w:w="3651" w:type="dxa"/>
            <w:gridSpan w:val="4"/>
          </w:tcPr>
          <w:p w14:paraId="01BB739F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COMPTE DE RÉSULTATS</w:t>
            </w:r>
          </w:p>
        </w:tc>
      </w:tr>
      <w:tr w:rsidR="004A2E14" w:rsidRPr="009002D6" w14:paraId="1A2352E7" w14:textId="77777777" w:rsidTr="0012766F">
        <w:tc>
          <w:tcPr>
            <w:tcW w:w="1384" w:type="dxa"/>
            <w:vMerge w:val="restart"/>
          </w:tcPr>
          <w:p w14:paraId="7208D9DB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  <w:lang w:val="fr-BE" w:eastAsia="en-US"/>
              </w:rPr>
              <w:t>Eléments</w:t>
            </w:r>
          </w:p>
        </w:tc>
        <w:tc>
          <w:tcPr>
            <w:tcW w:w="851" w:type="dxa"/>
            <w:vMerge w:val="restart"/>
          </w:tcPr>
          <w:p w14:paraId="589A9993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  <w:lang w:val="fr-BE" w:eastAsia="en-US"/>
              </w:rPr>
              <w:t>Numéro</w:t>
            </w:r>
          </w:p>
          <w:p w14:paraId="3E026F59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  <w:lang w:val="fr-BE" w:eastAsia="en-US"/>
              </w:rPr>
              <w:t>(2 chiffres)</w:t>
            </w:r>
          </w:p>
        </w:tc>
        <w:tc>
          <w:tcPr>
            <w:tcW w:w="1559" w:type="dxa"/>
            <w:gridSpan w:val="2"/>
          </w:tcPr>
          <w:p w14:paraId="7E768617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Actif</w:t>
            </w:r>
          </w:p>
        </w:tc>
        <w:tc>
          <w:tcPr>
            <w:tcW w:w="1843" w:type="dxa"/>
            <w:gridSpan w:val="2"/>
          </w:tcPr>
          <w:p w14:paraId="24031B9D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Passif</w:t>
            </w:r>
          </w:p>
        </w:tc>
        <w:tc>
          <w:tcPr>
            <w:tcW w:w="1984" w:type="dxa"/>
            <w:gridSpan w:val="2"/>
          </w:tcPr>
          <w:p w14:paraId="2647283C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Charges</w:t>
            </w:r>
          </w:p>
        </w:tc>
        <w:tc>
          <w:tcPr>
            <w:tcW w:w="1667" w:type="dxa"/>
            <w:gridSpan w:val="2"/>
          </w:tcPr>
          <w:p w14:paraId="12DF433E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Produits</w:t>
            </w:r>
          </w:p>
        </w:tc>
      </w:tr>
      <w:tr w:rsidR="004A2E14" w:rsidRPr="009002D6" w14:paraId="22593778" w14:textId="77777777" w:rsidTr="0012766F">
        <w:tc>
          <w:tcPr>
            <w:tcW w:w="1384" w:type="dxa"/>
            <w:vMerge/>
          </w:tcPr>
          <w:p w14:paraId="5830364B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  <w:vMerge/>
          </w:tcPr>
          <w:p w14:paraId="4C9FB4EF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25ED1EED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  <w:t>Immobilisés</w:t>
            </w:r>
          </w:p>
        </w:tc>
        <w:tc>
          <w:tcPr>
            <w:tcW w:w="709" w:type="dxa"/>
          </w:tcPr>
          <w:p w14:paraId="14C8255E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  <w:t>Circulants</w:t>
            </w:r>
          </w:p>
        </w:tc>
        <w:tc>
          <w:tcPr>
            <w:tcW w:w="850" w:type="dxa"/>
          </w:tcPr>
          <w:p w14:paraId="5D4E549F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  <w:t>Cap propres</w:t>
            </w:r>
          </w:p>
        </w:tc>
        <w:tc>
          <w:tcPr>
            <w:tcW w:w="993" w:type="dxa"/>
          </w:tcPr>
          <w:p w14:paraId="211150EC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  <w:t>Dettes</w:t>
            </w:r>
          </w:p>
        </w:tc>
        <w:tc>
          <w:tcPr>
            <w:tcW w:w="992" w:type="dxa"/>
          </w:tcPr>
          <w:p w14:paraId="305A3C8F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  <w:t>Exploitation</w:t>
            </w:r>
          </w:p>
        </w:tc>
        <w:tc>
          <w:tcPr>
            <w:tcW w:w="992" w:type="dxa"/>
          </w:tcPr>
          <w:p w14:paraId="10D21717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  <w:t>Financière</w:t>
            </w:r>
          </w:p>
        </w:tc>
        <w:tc>
          <w:tcPr>
            <w:tcW w:w="851" w:type="dxa"/>
          </w:tcPr>
          <w:p w14:paraId="66CC785D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  <w:t>Exploitation</w:t>
            </w:r>
          </w:p>
        </w:tc>
        <w:tc>
          <w:tcPr>
            <w:tcW w:w="816" w:type="dxa"/>
          </w:tcPr>
          <w:p w14:paraId="4D326BAA" w14:textId="77777777" w:rsidR="004A2E14" w:rsidRPr="009002D6" w:rsidRDefault="004A2E14" w:rsidP="004A2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fr-BE" w:eastAsia="en-US"/>
              </w:rPr>
              <w:t>Financiers</w:t>
            </w:r>
          </w:p>
        </w:tc>
      </w:tr>
      <w:tr w:rsidR="004A2E14" w:rsidRPr="009002D6" w14:paraId="3DE7244A" w14:textId="77777777" w:rsidTr="0012766F">
        <w:tc>
          <w:tcPr>
            <w:tcW w:w="1384" w:type="dxa"/>
          </w:tcPr>
          <w:p w14:paraId="53B1C0D9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>Emprunt hypothécaire</w:t>
            </w:r>
          </w:p>
        </w:tc>
        <w:tc>
          <w:tcPr>
            <w:tcW w:w="851" w:type="dxa"/>
          </w:tcPr>
          <w:p w14:paraId="65401EE5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67EE1DC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34F8DB9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4A0D259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75671339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0E5972F6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189C0795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34DBAC2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6A6849E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2A99341D" w14:textId="77777777" w:rsidTr="0012766F">
        <w:tc>
          <w:tcPr>
            <w:tcW w:w="1384" w:type="dxa"/>
          </w:tcPr>
          <w:p w14:paraId="676805C5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>Fourniture de gaz</w:t>
            </w:r>
          </w:p>
        </w:tc>
        <w:tc>
          <w:tcPr>
            <w:tcW w:w="851" w:type="dxa"/>
          </w:tcPr>
          <w:p w14:paraId="1CB23D12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7CDDA19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5D8D3E0D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0E92600D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207B98B5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409E2442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0DE1BCEA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281914AE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653B2F79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26B7CAFE" w14:textId="77777777" w:rsidTr="0012766F">
        <w:tc>
          <w:tcPr>
            <w:tcW w:w="1384" w:type="dxa"/>
          </w:tcPr>
          <w:p w14:paraId="5270F960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 xml:space="preserve">Mobilier </w:t>
            </w:r>
          </w:p>
        </w:tc>
        <w:tc>
          <w:tcPr>
            <w:tcW w:w="851" w:type="dxa"/>
          </w:tcPr>
          <w:p w14:paraId="531BC49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6B51EA8F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40A06D0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65829F5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5F27E6F5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18D425BD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1DB88A3F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4B9C4A69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45DF6879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16A0E818" w14:textId="77777777" w:rsidTr="0012766F">
        <w:tc>
          <w:tcPr>
            <w:tcW w:w="1384" w:type="dxa"/>
          </w:tcPr>
          <w:p w14:paraId="73F32E5D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>Abonnement internet</w:t>
            </w:r>
          </w:p>
        </w:tc>
        <w:tc>
          <w:tcPr>
            <w:tcW w:w="851" w:type="dxa"/>
          </w:tcPr>
          <w:p w14:paraId="5346998C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567D8220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27F5DF8A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1E8D89C6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36EB4633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7AF0E120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05F97739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4E5F7D1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404E4B05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64A574E1" w14:textId="77777777" w:rsidTr="0012766F">
        <w:tc>
          <w:tcPr>
            <w:tcW w:w="1384" w:type="dxa"/>
          </w:tcPr>
          <w:p w14:paraId="35F49C10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>Publication</w:t>
            </w:r>
          </w:p>
        </w:tc>
        <w:tc>
          <w:tcPr>
            <w:tcW w:w="851" w:type="dxa"/>
          </w:tcPr>
          <w:p w14:paraId="0413E643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0A7540A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4F3E15DE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1BD9BF4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0B8B5079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7A9AF15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2529B06F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4B6268B7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19581EE2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098B6853" w14:textId="77777777" w:rsidTr="0012766F">
        <w:tc>
          <w:tcPr>
            <w:tcW w:w="1384" w:type="dxa"/>
          </w:tcPr>
          <w:p w14:paraId="3A81BF1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>Locations diverses perçues</w:t>
            </w:r>
          </w:p>
        </w:tc>
        <w:tc>
          <w:tcPr>
            <w:tcW w:w="851" w:type="dxa"/>
          </w:tcPr>
          <w:p w14:paraId="1E8CD00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1B14EA32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0C69313F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3A92F06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321CF02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1B35575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686387C7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4D5CD6D3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7DAA4E5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6F142A54" w14:textId="77777777" w:rsidTr="0012766F">
        <w:tc>
          <w:tcPr>
            <w:tcW w:w="1384" w:type="dxa"/>
          </w:tcPr>
          <w:p w14:paraId="442DE509" w14:textId="6BF8183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>Capital</w:t>
            </w:r>
            <w:r w:rsidR="00A12500"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>/Apport</w:t>
            </w: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 xml:space="preserve"> </w:t>
            </w:r>
          </w:p>
        </w:tc>
        <w:tc>
          <w:tcPr>
            <w:tcW w:w="851" w:type="dxa"/>
          </w:tcPr>
          <w:p w14:paraId="2FB85C8B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4EC304E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2AA00BE7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58F56BAB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5A30554A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0B44CD6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6987BF6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17C5CE79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1A8EB075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73EB08C1" w14:textId="77777777" w:rsidTr="0012766F">
        <w:tc>
          <w:tcPr>
            <w:tcW w:w="1384" w:type="dxa"/>
          </w:tcPr>
          <w:p w14:paraId="73A8D0B3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>Intérêts de l’emprunt</w:t>
            </w:r>
          </w:p>
        </w:tc>
        <w:tc>
          <w:tcPr>
            <w:tcW w:w="851" w:type="dxa"/>
          </w:tcPr>
          <w:p w14:paraId="2E5B4A5B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7F404B1D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608E915E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586BAA79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3577D04E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507F0CD6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351C590A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1B90B2AC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1923226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59475616" w14:textId="77777777" w:rsidTr="0012766F">
        <w:tc>
          <w:tcPr>
            <w:tcW w:w="1384" w:type="dxa"/>
          </w:tcPr>
          <w:p w14:paraId="1ABBB752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 xml:space="preserve">Clients </w:t>
            </w:r>
          </w:p>
        </w:tc>
        <w:tc>
          <w:tcPr>
            <w:tcW w:w="851" w:type="dxa"/>
          </w:tcPr>
          <w:p w14:paraId="2E748B26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480AF9C9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681D6AB6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4B93A806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7AA1DB32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2E631862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2AAB2DF6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040EFF5A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4E66D006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4D901C82" w14:textId="77777777" w:rsidTr="0012766F">
        <w:tc>
          <w:tcPr>
            <w:tcW w:w="1384" w:type="dxa"/>
          </w:tcPr>
          <w:p w14:paraId="20BE770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>Honoraires</w:t>
            </w:r>
          </w:p>
        </w:tc>
        <w:tc>
          <w:tcPr>
            <w:tcW w:w="851" w:type="dxa"/>
          </w:tcPr>
          <w:p w14:paraId="45E892F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065A1420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48C2CAAB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73E5E10D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54F7B53E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3DF0FFBD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618FC4EF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6382E56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2FA7A5CB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4F575883" w14:textId="77777777" w:rsidTr="0012766F">
        <w:tc>
          <w:tcPr>
            <w:tcW w:w="1384" w:type="dxa"/>
          </w:tcPr>
          <w:p w14:paraId="2CA2972C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>Fournisseurs</w:t>
            </w:r>
          </w:p>
        </w:tc>
        <w:tc>
          <w:tcPr>
            <w:tcW w:w="851" w:type="dxa"/>
          </w:tcPr>
          <w:p w14:paraId="748E34B2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0E8875F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242274C0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58E5B26E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7EFB072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7F4DE07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69A9471D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1E1A168D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69DFF217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3A434A52" w14:textId="77777777" w:rsidTr="0012766F">
        <w:tc>
          <w:tcPr>
            <w:tcW w:w="1384" w:type="dxa"/>
          </w:tcPr>
          <w:p w14:paraId="64EB729A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 xml:space="preserve">Electricité </w:t>
            </w:r>
          </w:p>
        </w:tc>
        <w:tc>
          <w:tcPr>
            <w:tcW w:w="851" w:type="dxa"/>
          </w:tcPr>
          <w:p w14:paraId="3798760E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6EF5D77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6856FA8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6BD58C8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7A7C99BD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1922D62F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687F798D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7D670410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7413E4F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68CD982B" w14:textId="77777777" w:rsidTr="0012766F">
        <w:tc>
          <w:tcPr>
            <w:tcW w:w="1384" w:type="dxa"/>
          </w:tcPr>
          <w:p w14:paraId="4286F1FF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>Brevets</w:t>
            </w:r>
          </w:p>
        </w:tc>
        <w:tc>
          <w:tcPr>
            <w:tcW w:w="851" w:type="dxa"/>
          </w:tcPr>
          <w:p w14:paraId="4DFEA50B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3D0E75EE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6ECF0A9E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17D74377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3843EDA5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21009C60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2F7BC2A7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39E747DA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78BC3F19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02048139" w14:textId="77777777" w:rsidTr="0012766F">
        <w:tc>
          <w:tcPr>
            <w:tcW w:w="1384" w:type="dxa"/>
          </w:tcPr>
          <w:p w14:paraId="32538DA7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 xml:space="preserve">Cadeaux à la clientèle </w:t>
            </w:r>
          </w:p>
        </w:tc>
        <w:tc>
          <w:tcPr>
            <w:tcW w:w="851" w:type="dxa"/>
          </w:tcPr>
          <w:p w14:paraId="4A6E05F3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79E723A6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334F987B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0F99863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0FBEDC87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281ED3C7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41AF3DA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7ADC1623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684A35F2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2D5ABB57" w14:textId="77777777" w:rsidTr="0012766F">
        <w:tc>
          <w:tcPr>
            <w:tcW w:w="1384" w:type="dxa"/>
          </w:tcPr>
          <w:p w14:paraId="01DE284D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 xml:space="preserve">Stock de marchandises </w:t>
            </w:r>
          </w:p>
        </w:tc>
        <w:tc>
          <w:tcPr>
            <w:tcW w:w="851" w:type="dxa"/>
          </w:tcPr>
          <w:p w14:paraId="42BCB51E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5C7D11A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451A994B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2877AE7C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126D9587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110E24A7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66A0CE84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421F9278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5042CA6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4A2E14" w:rsidRPr="009002D6" w14:paraId="754CBFFE" w14:textId="77777777" w:rsidTr="0012766F">
        <w:tc>
          <w:tcPr>
            <w:tcW w:w="1384" w:type="dxa"/>
          </w:tcPr>
          <w:p w14:paraId="0CD1B2C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</w:pPr>
            <w:r w:rsidRPr="009002D6">
              <w:rPr>
                <w:rFonts w:asciiTheme="minorHAnsi" w:eastAsiaTheme="minorHAnsi" w:hAnsiTheme="minorHAnsi" w:cstheme="minorBidi"/>
                <w:b/>
                <w:bCs/>
                <w:sz w:val="20"/>
                <w:lang w:val="fr-BE" w:eastAsia="en-US"/>
              </w:rPr>
              <w:t xml:space="preserve">Taxes de circulation </w:t>
            </w:r>
          </w:p>
        </w:tc>
        <w:tc>
          <w:tcPr>
            <w:tcW w:w="851" w:type="dxa"/>
          </w:tcPr>
          <w:p w14:paraId="63C347CA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55A5FAA1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709" w:type="dxa"/>
          </w:tcPr>
          <w:p w14:paraId="5B8CE20E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0" w:type="dxa"/>
          </w:tcPr>
          <w:p w14:paraId="46C91EAF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3" w:type="dxa"/>
          </w:tcPr>
          <w:p w14:paraId="2CAAF31F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353DB40B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992" w:type="dxa"/>
          </w:tcPr>
          <w:p w14:paraId="1B30E44A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51" w:type="dxa"/>
          </w:tcPr>
          <w:p w14:paraId="3DB299A3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816" w:type="dxa"/>
          </w:tcPr>
          <w:p w14:paraId="07BCE93F" w14:textId="77777777" w:rsidR="004A2E14" w:rsidRPr="009002D6" w:rsidRDefault="004A2E14" w:rsidP="004A2E14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bookmarkEnd w:id="1"/>
    </w:tbl>
    <w:p w14:paraId="1C6E76A0" w14:textId="77777777" w:rsidR="004A2E14" w:rsidRPr="004A2E14" w:rsidRDefault="004A2E14" w:rsidP="004A2E14">
      <w:p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eastAsiaTheme="minorHAnsi" w:hAnsiTheme="minorHAnsi" w:cstheme="minorBidi"/>
          <w:sz w:val="22"/>
          <w:szCs w:val="22"/>
          <w:lang w:val="fr-BE" w:eastAsia="en-US"/>
        </w:rPr>
      </w:pPr>
    </w:p>
    <w:p w14:paraId="54C99BA2" w14:textId="77777777" w:rsidR="004A2E14" w:rsidRPr="004A2E14" w:rsidRDefault="004A2E14" w:rsidP="004A2E14">
      <w:p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eastAsiaTheme="minorHAnsi" w:hAnsiTheme="minorHAnsi" w:cstheme="minorBidi"/>
          <w:szCs w:val="24"/>
          <w:lang w:val="fr-BE" w:eastAsia="en-US"/>
        </w:rPr>
      </w:pPr>
    </w:p>
    <w:p w14:paraId="22F25EA5" w14:textId="47259883" w:rsidR="004A2E14" w:rsidRDefault="004A2E14">
      <w:pPr>
        <w:contextualSpacing/>
        <w:rPr>
          <w:rFonts w:asciiTheme="minorHAnsi" w:hAnsiTheme="minorHAnsi"/>
        </w:rPr>
      </w:pPr>
    </w:p>
    <w:p w14:paraId="0858B8C1" w14:textId="41EAEB25" w:rsidR="004A2E14" w:rsidRDefault="004A2E14">
      <w:pPr>
        <w:contextualSpacing/>
        <w:rPr>
          <w:rFonts w:asciiTheme="minorHAnsi" w:hAnsiTheme="minorHAnsi"/>
        </w:rPr>
      </w:pPr>
    </w:p>
    <w:p w14:paraId="6C4BC8C6" w14:textId="1240DCEB" w:rsidR="004A2E14" w:rsidRDefault="004A2E14">
      <w:pPr>
        <w:contextualSpacing/>
        <w:rPr>
          <w:rFonts w:asciiTheme="minorHAnsi" w:hAnsiTheme="minorHAnsi"/>
        </w:rPr>
      </w:pPr>
    </w:p>
    <w:p w14:paraId="5D67D38C" w14:textId="78CB2CFD" w:rsidR="004A2E14" w:rsidRDefault="004A2E14">
      <w:pPr>
        <w:contextualSpacing/>
        <w:rPr>
          <w:rFonts w:asciiTheme="minorHAnsi" w:hAnsiTheme="minorHAnsi"/>
        </w:rPr>
      </w:pPr>
    </w:p>
    <w:p w14:paraId="2589E092" w14:textId="3DC1CFA7" w:rsidR="004A2E14" w:rsidRDefault="004A2E14">
      <w:pPr>
        <w:contextualSpacing/>
        <w:rPr>
          <w:rFonts w:asciiTheme="minorHAnsi" w:hAnsiTheme="minorHAnsi"/>
        </w:rPr>
      </w:pPr>
    </w:p>
    <w:p w14:paraId="4F481514" w14:textId="1B5D912F" w:rsidR="00F334CB" w:rsidRDefault="00F334CB">
      <w:pPr>
        <w:contextualSpacing/>
        <w:rPr>
          <w:rFonts w:asciiTheme="minorHAnsi" w:hAnsiTheme="minorHAnsi"/>
        </w:rPr>
      </w:pPr>
    </w:p>
    <w:p w14:paraId="6F9787A5" w14:textId="77777777" w:rsidR="00F334CB" w:rsidRDefault="00F334CB">
      <w:pPr>
        <w:contextualSpacing/>
        <w:rPr>
          <w:rFonts w:asciiTheme="minorHAnsi" w:hAnsiTheme="minorHAnsi"/>
        </w:rPr>
      </w:pPr>
    </w:p>
    <w:p w14:paraId="646CE658" w14:textId="768D6BFD" w:rsidR="004A2E14" w:rsidRDefault="004A2E14">
      <w:pPr>
        <w:contextualSpacing/>
        <w:rPr>
          <w:rFonts w:asciiTheme="minorHAnsi" w:hAnsiTheme="minorHAnsi"/>
        </w:rPr>
      </w:pPr>
    </w:p>
    <w:p w14:paraId="2A74BB54" w14:textId="77777777" w:rsidR="009002D6" w:rsidRDefault="009002D6">
      <w:pPr>
        <w:contextualSpacing/>
        <w:rPr>
          <w:rFonts w:asciiTheme="minorHAnsi" w:hAnsiTheme="minorHAnsi"/>
        </w:rPr>
      </w:pPr>
    </w:p>
    <w:p w14:paraId="2DD80BEB" w14:textId="77777777" w:rsidR="004A2E14" w:rsidRDefault="004A2E14">
      <w:pPr>
        <w:contextualSpacing/>
        <w:rPr>
          <w:rFonts w:asciiTheme="minorHAnsi" w:hAnsiTheme="minorHAnsi"/>
        </w:rPr>
      </w:pPr>
    </w:p>
    <w:p w14:paraId="46A611A3" w14:textId="4680296B" w:rsidR="00472BAC" w:rsidRPr="00D86DD2" w:rsidRDefault="00A453B3">
      <w:pPr>
        <w:contextualSpacing/>
        <w:rPr>
          <w:rFonts w:asciiTheme="minorHAnsi" w:hAnsiTheme="minorHAnsi"/>
          <w:b/>
          <w:bCs/>
          <w:sz w:val="28"/>
          <w:szCs w:val="22"/>
          <w:u w:val="single"/>
        </w:rPr>
      </w:pPr>
      <w:bookmarkStart w:id="2" w:name="_Hlk89086470"/>
      <w:r w:rsidRPr="00D86DD2">
        <w:rPr>
          <w:rFonts w:asciiTheme="minorHAnsi" w:hAnsiTheme="minorHAnsi"/>
          <w:b/>
          <w:bCs/>
          <w:sz w:val="28"/>
          <w:szCs w:val="22"/>
          <w:u w:val="single"/>
        </w:rPr>
        <w:lastRenderedPageBreak/>
        <w:t xml:space="preserve">EXERCICE </w:t>
      </w:r>
      <w:r w:rsidR="00F334CB">
        <w:rPr>
          <w:rFonts w:asciiTheme="minorHAnsi" w:hAnsiTheme="minorHAnsi"/>
          <w:b/>
          <w:bCs/>
          <w:sz w:val="28"/>
          <w:szCs w:val="22"/>
          <w:u w:val="single"/>
        </w:rPr>
        <w:t>2</w:t>
      </w:r>
    </w:p>
    <w:bookmarkEnd w:id="2"/>
    <w:p w14:paraId="7546357A" w14:textId="77777777" w:rsidR="00A453B3" w:rsidRPr="00A453B3" w:rsidRDefault="00A453B3">
      <w:pPr>
        <w:contextualSpacing/>
        <w:rPr>
          <w:rFonts w:asciiTheme="minorHAnsi" w:hAnsiTheme="minorHAnsi"/>
          <w:b/>
          <w:bCs/>
          <w:sz w:val="22"/>
          <w:szCs w:val="18"/>
          <w:u w:val="single"/>
        </w:rPr>
      </w:pPr>
    </w:p>
    <w:p w14:paraId="2C1D90D5" w14:textId="77777777" w:rsidR="00D86DD2" w:rsidRPr="00D86DD2" w:rsidRDefault="00D86DD2" w:rsidP="00D86DD2">
      <w:pPr>
        <w:rPr>
          <w:rFonts w:asciiTheme="minorHAnsi" w:hAnsiTheme="minorHAnsi" w:cstheme="minorHAnsi"/>
          <w:b/>
          <w:szCs w:val="24"/>
        </w:rPr>
      </w:pPr>
      <w:r w:rsidRPr="00D86DD2">
        <w:rPr>
          <w:rFonts w:asciiTheme="minorHAnsi" w:hAnsiTheme="minorHAnsi" w:cstheme="minorHAnsi"/>
          <w:b/>
          <w:szCs w:val="24"/>
        </w:rPr>
        <w:t>Enregistrez les pièces justificatives dans le livre journal.</w:t>
      </w:r>
    </w:p>
    <w:p w14:paraId="3E526429" w14:textId="39734039" w:rsidR="0058412B" w:rsidRDefault="0058412B">
      <w:pPr>
        <w:contextualSpacing/>
        <w:rPr>
          <w:rFonts w:asciiTheme="minorHAnsi" w:hAnsiTheme="minorHAnsi"/>
        </w:rPr>
      </w:pPr>
    </w:p>
    <w:p w14:paraId="15738A40" w14:textId="0C8B84EE" w:rsidR="00E94B8A" w:rsidRDefault="00E94B8A">
      <w:pPr>
        <w:contextualSpacing/>
        <w:rPr>
          <w:rFonts w:asciiTheme="minorHAnsi" w:hAnsiTheme="minorHAnsi"/>
        </w:rPr>
      </w:pPr>
    </w:p>
    <w:p w14:paraId="2C9E6B52" w14:textId="77777777" w:rsidR="00E94B8A" w:rsidRDefault="00E94B8A" w:rsidP="00E94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Vous êtes administrateur de l’entreprise PARFUMETOUT.</w:t>
      </w:r>
    </w:p>
    <w:p w14:paraId="7D1F5718" w14:textId="77777777" w:rsidR="00E94B8A" w:rsidRDefault="00E94B8A" w:rsidP="00E94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Siège social : rue des Belles Beauty 14 à 550 Dinant.</w:t>
      </w:r>
    </w:p>
    <w:p w14:paraId="365D2696" w14:textId="77777777" w:rsidR="00E94B8A" w:rsidRDefault="00E94B8A" w:rsidP="00E94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Objet social : Commercialisation de produits cosmétiques.</w:t>
      </w:r>
    </w:p>
    <w:p w14:paraId="2E9E0D81" w14:textId="77777777" w:rsidR="00E94B8A" w:rsidRDefault="00E94B8A" w:rsidP="00E94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Associée = Madame Chanel.</w:t>
      </w:r>
    </w:p>
    <w:p w14:paraId="5F776378" w14:textId="022FD79A" w:rsidR="00E94B8A" w:rsidRDefault="00E94B8A">
      <w:pPr>
        <w:contextualSpacing/>
        <w:rPr>
          <w:rFonts w:asciiTheme="minorHAnsi" w:hAnsiTheme="minorHAnsi"/>
        </w:rPr>
      </w:pPr>
    </w:p>
    <w:p w14:paraId="3F00F6C7" w14:textId="7D4B3E67" w:rsidR="00076106" w:rsidRPr="007D643E" w:rsidRDefault="0058412B" w:rsidP="002367C5">
      <w:pPr>
        <w:pStyle w:val="Paragraphedeliste"/>
        <w:numPr>
          <w:ilvl w:val="0"/>
          <w:numId w:val="3"/>
        </w:numPr>
        <w:rPr>
          <w:rFonts w:asciiTheme="minorHAnsi" w:hAnsiTheme="minorHAnsi"/>
          <w:bCs/>
          <w:sz w:val="22"/>
          <w:szCs w:val="18"/>
        </w:rPr>
      </w:pPr>
      <w:r w:rsidRPr="007D643E">
        <w:rPr>
          <w:rFonts w:asciiTheme="minorHAnsi" w:hAnsiTheme="minorHAnsi"/>
          <w:bCs/>
          <w:sz w:val="22"/>
          <w:szCs w:val="18"/>
        </w:rPr>
        <w:t>Le 15/01/20xx, Madame Chanel devient associé</w:t>
      </w:r>
      <w:r w:rsidR="002367C5" w:rsidRPr="007D643E">
        <w:rPr>
          <w:rFonts w:asciiTheme="minorHAnsi" w:hAnsiTheme="minorHAnsi"/>
          <w:bCs/>
          <w:sz w:val="22"/>
          <w:szCs w:val="18"/>
        </w:rPr>
        <w:t>e</w:t>
      </w:r>
      <w:r w:rsidRPr="007D643E">
        <w:rPr>
          <w:rFonts w:asciiTheme="minorHAnsi" w:hAnsiTheme="minorHAnsi"/>
          <w:bCs/>
          <w:sz w:val="22"/>
          <w:szCs w:val="18"/>
        </w:rPr>
        <w:t xml:space="preserve"> de l’entreprise PARFUMTOUT</w:t>
      </w:r>
      <w:r w:rsidR="002367C5" w:rsidRPr="007D643E">
        <w:rPr>
          <w:rFonts w:asciiTheme="minorHAnsi" w:hAnsiTheme="minorHAnsi"/>
          <w:bCs/>
          <w:sz w:val="22"/>
          <w:szCs w:val="18"/>
        </w:rPr>
        <w:t xml:space="preserve">. </w:t>
      </w:r>
    </w:p>
    <w:p w14:paraId="5F4BE2DE" w14:textId="77777777" w:rsidR="002367C5" w:rsidRPr="002367C5" w:rsidRDefault="002367C5" w:rsidP="002367C5">
      <w:pPr>
        <w:pStyle w:val="Paragraphedeliste"/>
        <w:rPr>
          <w:rFonts w:asciiTheme="minorHAnsi" w:hAnsiTheme="minorHAnsi"/>
          <w:b/>
        </w:rPr>
      </w:pPr>
    </w:p>
    <w:tbl>
      <w:tblPr>
        <w:tblW w:w="4880" w:type="dxa"/>
        <w:tblInd w:w="-5" w:type="dxa"/>
        <w:shd w:val="clear" w:color="auto" w:fill="DBE5F1" w:themeFill="accent1" w:themeFillTint="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8"/>
        <w:gridCol w:w="102"/>
        <w:gridCol w:w="1200"/>
        <w:gridCol w:w="1280"/>
      </w:tblGrid>
      <w:tr w:rsidR="00076106" w:rsidRPr="00076106" w14:paraId="5AA698BB" w14:textId="77777777" w:rsidTr="00472BAC">
        <w:trPr>
          <w:trHeight w:val="255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2307F800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Etude du Notaire ACTUS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03C1EB53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416D8207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le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15/01/XX</w:t>
            </w:r>
          </w:p>
        </w:tc>
      </w:tr>
      <w:tr w:rsidR="00076106" w:rsidRPr="00076106" w14:paraId="7CAEAE1F" w14:textId="77777777" w:rsidTr="00472BAC">
        <w:trPr>
          <w:trHeight w:val="25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443E2C3A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rue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des Etoiles 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2033954C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75F3517C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</w:tr>
      <w:tr w:rsidR="00076106" w:rsidRPr="00076106" w14:paraId="4AFFEFCB" w14:textId="77777777" w:rsidTr="00472BAC">
        <w:trPr>
          <w:trHeight w:val="255"/>
        </w:trPr>
        <w:tc>
          <w:tcPr>
            <w:tcW w:w="2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45AD10C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5000 Namur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3B12A7E1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5BF3981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240DF0BE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</w:tr>
      <w:tr w:rsidR="00076106" w:rsidRPr="00076106" w14:paraId="3912D753" w14:textId="77777777" w:rsidTr="00472BAC">
        <w:trPr>
          <w:trHeight w:val="255"/>
        </w:trPr>
        <w:tc>
          <w:tcPr>
            <w:tcW w:w="2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79F0973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0B3A5E4B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9400ABB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08E89D93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</w:tr>
      <w:tr w:rsidR="00076106" w:rsidRPr="00076106" w14:paraId="02E5316D" w14:textId="77777777" w:rsidTr="00472BAC">
        <w:trPr>
          <w:trHeight w:val="255"/>
        </w:trPr>
        <w:tc>
          <w:tcPr>
            <w:tcW w:w="48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22DB5050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ACTE NOTARIE n°1235 pour apport en nature d'un</w:t>
            </w:r>
          </w:p>
        </w:tc>
      </w:tr>
      <w:tr w:rsidR="00076106" w:rsidRPr="00076106" w14:paraId="2E5ABE8E" w14:textId="77777777" w:rsidTr="00472BAC">
        <w:trPr>
          <w:trHeight w:val="255"/>
        </w:trPr>
        <w:tc>
          <w:tcPr>
            <w:tcW w:w="48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2DA5E1C3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immeuble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évalué à 100.000 € de Madame Chanel à</w:t>
            </w:r>
          </w:p>
        </w:tc>
      </w:tr>
      <w:tr w:rsidR="00076106" w:rsidRPr="00076106" w14:paraId="4DE62CAD" w14:textId="77777777" w:rsidTr="00472BAC">
        <w:trPr>
          <w:trHeight w:val="27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6A4D161D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l'entreprise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076106">
              <w:rPr>
                <w:rFonts w:asciiTheme="minorHAnsi" w:hAnsiTheme="minorHAnsi"/>
                <w:sz w:val="20"/>
              </w:rPr>
              <w:t>Parfumetout</w:t>
            </w:r>
            <w:proofErr w:type="spellEnd"/>
            <w:r w:rsidRPr="00076106">
              <w:rPr>
                <w:rFonts w:asciiTheme="minorHAnsi" w:hAnsiTheme="minorHAnsi"/>
                <w:sz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2A565025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4C4D6DB6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</w:tr>
    </w:tbl>
    <w:p w14:paraId="7561F745" w14:textId="77777777" w:rsidR="002367C5" w:rsidRPr="002367C5" w:rsidRDefault="002367C5" w:rsidP="00076106">
      <w:pPr>
        <w:rPr>
          <w:rFonts w:asciiTheme="minorHAnsi" w:hAnsiTheme="minorHAnsi"/>
          <w:bCs/>
          <w:sz w:val="22"/>
          <w:szCs w:val="18"/>
        </w:rPr>
      </w:pPr>
    </w:p>
    <w:p w14:paraId="3EF4774F" w14:textId="77777777" w:rsidR="002367C5" w:rsidRPr="002367C5" w:rsidRDefault="002367C5" w:rsidP="002367C5">
      <w:pPr>
        <w:rPr>
          <w:rFonts w:asciiTheme="minorHAnsi" w:hAnsiTheme="minorHAnsi"/>
          <w:bCs/>
          <w:sz w:val="22"/>
          <w:szCs w:val="18"/>
        </w:rPr>
      </w:pPr>
    </w:p>
    <w:p w14:paraId="48143DC5" w14:textId="77777777" w:rsidR="002367C5" w:rsidRPr="005A5815" w:rsidRDefault="002367C5" w:rsidP="002367C5">
      <w:pPr>
        <w:tabs>
          <w:tab w:val="left" w:pos="1800"/>
          <w:tab w:val="center" w:pos="4703"/>
          <w:tab w:val="right" w:pos="9406"/>
        </w:tabs>
        <w:overflowPunct/>
        <w:autoSpaceDE/>
        <w:autoSpaceDN/>
        <w:adjustRightInd/>
        <w:spacing w:before="120"/>
        <w:textAlignment w:val="auto"/>
        <w:rPr>
          <w:rFonts w:asciiTheme="minorHAnsi" w:hAnsiTheme="minorHAnsi"/>
          <w:b/>
          <w:bCs/>
          <w:sz w:val="20"/>
          <w:szCs w:val="18"/>
          <w:lang w:val="fr-BE" w:eastAsia="en-US"/>
        </w:rPr>
      </w:pPr>
      <w:bookmarkStart w:id="3" w:name="_Hlk55838382"/>
      <w:r w:rsidRPr="005A5815">
        <w:rPr>
          <w:rFonts w:asciiTheme="minorHAnsi" w:hAnsiTheme="minorHAnsi"/>
          <w:b/>
          <w:bCs/>
          <w:sz w:val="20"/>
          <w:szCs w:val="18"/>
          <w:lang w:val="fr-BE" w:eastAsia="en-US"/>
        </w:rPr>
        <w:t>LIVRE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635"/>
        <w:gridCol w:w="850"/>
        <w:gridCol w:w="851"/>
        <w:gridCol w:w="3895"/>
        <w:gridCol w:w="1274"/>
        <w:gridCol w:w="1279"/>
      </w:tblGrid>
      <w:tr w:rsidR="002367C5" w:rsidRPr="002367C5" w14:paraId="3E3CAF2C" w14:textId="77777777" w:rsidTr="00F476D4">
        <w:tc>
          <w:tcPr>
            <w:tcW w:w="428" w:type="dxa"/>
          </w:tcPr>
          <w:p w14:paraId="4B928FF9" w14:textId="77777777" w:rsidR="002367C5" w:rsidRPr="002367C5" w:rsidRDefault="002367C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N°</w:t>
            </w:r>
          </w:p>
        </w:tc>
        <w:tc>
          <w:tcPr>
            <w:tcW w:w="635" w:type="dxa"/>
          </w:tcPr>
          <w:p w14:paraId="50AA2264" w14:textId="77777777" w:rsidR="002367C5" w:rsidRPr="002367C5" w:rsidRDefault="002367C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Date</w:t>
            </w:r>
          </w:p>
        </w:tc>
        <w:tc>
          <w:tcPr>
            <w:tcW w:w="850" w:type="dxa"/>
          </w:tcPr>
          <w:p w14:paraId="29F6357D" w14:textId="77777777" w:rsidR="002367C5" w:rsidRPr="002367C5" w:rsidRDefault="002367C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D</w:t>
            </w:r>
          </w:p>
        </w:tc>
        <w:tc>
          <w:tcPr>
            <w:tcW w:w="851" w:type="dxa"/>
          </w:tcPr>
          <w:p w14:paraId="656ECA1C" w14:textId="77777777" w:rsidR="002367C5" w:rsidRPr="002367C5" w:rsidRDefault="002367C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C</w:t>
            </w:r>
          </w:p>
        </w:tc>
        <w:tc>
          <w:tcPr>
            <w:tcW w:w="3895" w:type="dxa"/>
          </w:tcPr>
          <w:p w14:paraId="664C7BDF" w14:textId="77777777" w:rsidR="002367C5" w:rsidRPr="002367C5" w:rsidRDefault="002367C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Libellé</w:t>
            </w:r>
          </w:p>
        </w:tc>
        <w:tc>
          <w:tcPr>
            <w:tcW w:w="1274" w:type="dxa"/>
          </w:tcPr>
          <w:p w14:paraId="1F3902D7" w14:textId="77777777" w:rsidR="002367C5" w:rsidRPr="002367C5" w:rsidRDefault="002367C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Débit</w:t>
            </w:r>
          </w:p>
        </w:tc>
        <w:tc>
          <w:tcPr>
            <w:tcW w:w="1279" w:type="dxa"/>
          </w:tcPr>
          <w:p w14:paraId="692EAA00" w14:textId="77777777" w:rsidR="002367C5" w:rsidRPr="002367C5" w:rsidRDefault="002367C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Crédit</w:t>
            </w:r>
          </w:p>
        </w:tc>
      </w:tr>
      <w:tr w:rsidR="002367C5" w:rsidRPr="00076106" w14:paraId="09E8492B" w14:textId="77777777" w:rsidTr="00F476D4">
        <w:tc>
          <w:tcPr>
            <w:tcW w:w="428" w:type="dxa"/>
          </w:tcPr>
          <w:p w14:paraId="3918F769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0DD85B7A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12859135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29204EE2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635" w:type="dxa"/>
          </w:tcPr>
          <w:p w14:paraId="577F0985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0" w:type="dxa"/>
          </w:tcPr>
          <w:p w14:paraId="3F9D0FDA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753904AE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3CA2948E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429D790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1" w:type="dxa"/>
          </w:tcPr>
          <w:p w14:paraId="143F9033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58BA2AE" w14:textId="072A5E3B" w:rsidR="002367C5" w:rsidRPr="00076106" w:rsidRDefault="002367C5" w:rsidP="00F476D4">
            <w:pPr>
              <w:tabs>
                <w:tab w:val="left" w:pos="750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F015F44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CD660EC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3895" w:type="dxa"/>
          </w:tcPr>
          <w:p w14:paraId="7751420E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5F66A7C7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003F7449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1D5CB2B8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4" w:type="dxa"/>
          </w:tcPr>
          <w:p w14:paraId="0840F80B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9" w:type="dxa"/>
          </w:tcPr>
          <w:p w14:paraId="3F786C87" w14:textId="77777777" w:rsidR="002367C5" w:rsidRPr="00076106" w:rsidRDefault="002367C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</w:tr>
    </w:tbl>
    <w:bookmarkEnd w:id="3"/>
    <w:p w14:paraId="124CCB15" w14:textId="6BCAD174" w:rsidR="00076106" w:rsidRDefault="00076106" w:rsidP="00076106">
      <w:pPr>
        <w:rPr>
          <w:rFonts w:asciiTheme="minorHAnsi" w:hAnsiTheme="minorHAnsi"/>
          <w:b/>
        </w:rPr>
      </w:pPr>
      <w:r w:rsidRPr="00076106">
        <w:rPr>
          <w:rFonts w:asciiTheme="minorHAnsi" w:hAnsiTheme="minorHAnsi"/>
          <w:b/>
        </w:rPr>
        <w:t>2.</w:t>
      </w:r>
    </w:p>
    <w:p w14:paraId="5ED24A79" w14:textId="77777777" w:rsidR="005A5815" w:rsidRPr="00076106" w:rsidRDefault="005A5815" w:rsidP="00076106">
      <w:pPr>
        <w:rPr>
          <w:rFonts w:asciiTheme="minorHAnsi" w:hAnsiTheme="minorHAnsi"/>
          <w:b/>
        </w:rPr>
      </w:pPr>
    </w:p>
    <w:tbl>
      <w:tblPr>
        <w:tblW w:w="4879" w:type="dxa"/>
        <w:tblInd w:w="-5" w:type="dxa"/>
        <w:shd w:val="clear" w:color="auto" w:fill="DBE5F1" w:themeFill="accent1" w:themeFillTint="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1338"/>
        <w:gridCol w:w="1200"/>
        <w:gridCol w:w="1280"/>
      </w:tblGrid>
      <w:tr w:rsidR="00076106" w:rsidRPr="00076106" w14:paraId="72EB59DB" w14:textId="77777777" w:rsidTr="00472BAC">
        <w:trPr>
          <w:trHeight w:val="270"/>
        </w:trPr>
        <w:tc>
          <w:tcPr>
            <w:tcW w:w="2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27179D20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LLB 330-112598-54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4FF3ACD1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extrait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n°1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52399FBF" w14:textId="77777777" w:rsidR="00076106" w:rsidRPr="00076106" w:rsidRDefault="00076106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31/01/XX</w:t>
            </w:r>
          </w:p>
        </w:tc>
      </w:tr>
      <w:tr w:rsidR="00076106" w:rsidRPr="00076106" w14:paraId="71C32DAB" w14:textId="77777777" w:rsidTr="00472BAC">
        <w:trPr>
          <w:trHeight w:val="255"/>
        </w:trPr>
        <w:tc>
          <w:tcPr>
            <w:tcW w:w="10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49E325B6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2A2A9A66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solde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initial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3F720862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14B85C77" w14:textId="77777777" w:rsidR="00076106" w:rsidRPr="00076106" w:rsidRDefault="00076106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0</w:t>
            </w:r>
          </w:p>
        </w:tc>
      </w:tr>
      <w:tr w:rsidR="00076106" w:rsidRPr="00076106" w14:paraId="3CA31C59" w14:textId="77777777" w:rsidTr="00472BAC">
        <w:trPr>
          <w:trHeight w:val="270"/>
        </w:trPr>
        <w:tc>
          <w:tcPr>
            <w:tcW w:w="10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67BBEA8F" w14:textId="77777777" w:rsidR="00076106" w:rsidRPr="00076106" w:rsidRDefault="00076106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15/01/XX</w:t>
            </w:r>
          </w:p>
        </w:tc>
        <w:tc>
          <w:tcPr>
            <w:tcW w:w="253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14:paraId="2F227074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versement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Mme Chanel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5740D952" w14:textId="77777777" w:rsidR="00076106" w:rsidRPr="00076106" w:rsidRDefault="00076106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+20.000</w:t>
            </w:r>
          </w:p>
        </w:tc>
      </w:tr>
      <w:tr w:rsidR="00076106" w:rsidRPr="00076106" w14:paraId="72B4D3D2" w14:textId="77777777" w:rsidTr="00472BAC">
        <w:trPr>
          <w:trHeight w:val="270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588348FD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25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3F93F6C4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solde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au 31/01/XX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2A6E836A" w14:textId="77777777" w:rsidR="00076106" w:rsidRPr="00076106" w:rsidRDefault="00076106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+20.000</w:t>
            </w:r>
          </w:p>
        </w:tc>
      </w:tr>
    </w:tbl>
    <w:p w14:paraId="4E1FBAF6" w14:textId="77777777" w:rsidR="002367C5" w:rsidRDefault="002367C5" w:rsidP="00076106">
      <w:pPr>
        <w:rPr>
          <w:rFonts w:asciiTheme="minorHAnsi" w:hAnsiTheme="minorHAnsi"/>
          <w:b/>
        </w:rPr>
      </w:pPr>
    </w:p>
    <w:p w14:paraId="337C5A10" w14:textId="77777777" w:rsidR="005A5815" w:rsidRPr="005A5815" w:rsidRDefault="005A5815" w:rsidP="005A5815">
      <w:pPr>
        <w:tabs>
          <w:tab w:val="left" w:pos="1800"/>
          <w:tab w:val="center" w:pos="4703"/>
          <w:tab w:val="right" w:pos="9406"/>
        </w:tabs>
        <w:overflowPunct/>
        <w:autoSpaceDE/>
        <w:autoSpaceDN/>
        <w:adjustRightInd/>
        <w:spacing w:before="120"/>
        <w:textAlignment w:val="auto"/>
        <w:rPr>
          <w:rFonts w:asciiTheme="minorHAnsi" w:hAnsiTheme="minorHAnsi"/>
          <w:b/>
          <w:bCs/>
          <w:sz w:val="20"/>
          <w:szCs w:val="18"/>
          <w:lang w:val="fr-BE" w:eastAsia="en-US"/>
        </w:rPr>
      </w:pPr>
      <w:r w:rsidRPr="005A5815">
        <w:rPr>
          <w:rFonts w:asciiTheme="minorHAnsi" w:hAnsiTheme="minorHAnsi"/>
          <w:b/>
          <w:bCs/>
          <w:sz w:val="20"/>
          <w:szCs w:val="18"/>
          <w:lang w:val="fr-BE" w:eastAsia="en-US"/>
        </w:rPr>
        <w:t>LIVRE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635"/>
        <w:gridCol w:w="850"/>
        <w:gridCol w:w="851"/>
        <w:gridCol w:w="3895"/>
        <w:gridCol w:w="1274"/>
        <w:gridCol w:w="1279"/>
      </w:tblGrid>
      <w:tr w:rsidR="005A5815" w:rsidRPr="002367C5" w14:paraId="7B937F54" w14:textId="77777777" w:rsidTr="00F476D4">
        <w:tc>
          <w:tcPr>
            <w:tcW w:w="428" w:type="dxa"/>
          </w:tcPr>
          <w:p w14:paraId="4497EBA8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N°</w:t>
            </w:r>
          </w:p>
        </w:tc>
        <w:tc>
          <w:tcPr>
            <w:tcW w:w="635" w:type="dxa"/>
          </w:tcPr>
          <w:p w14:paraId="13386FB0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Date</w:t>
            </w:r>
          </w:p>
        </w:tc>
        <w:tc>
          <w:tcPr>
            <w:tcW w:w="850" w:type="dxa"/>
          </w:tcPr>
          <w:p w14:paraId="77217CBD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D</w:t>
            </w:r>
          </w:p>
        </w:tc>
        <w:tc>
          <w:tcPr>
            <w:tcW w:w="851" w:type="dxa"/>
          </w:tcPr>
          <w:p w14:paraId="5ABB5BA4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C</w:t>
            </w:r>
          </w:p>
        </w:tc>
        <w:tc>
          <w:tcPr>
            <w:tcW w:w="3895" w:type="dxa"/>
          </w:tcPr>
          <w:p w14:paraId="60B77B84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Libellé</w:t>
            </w:r>
          </w:p>
        </w:tc>
        <w:tc>
          <w:tcPr>
            <w:tcW w:w="1274" w:type="dxa"/>
          </w:tcPr>
          <w:p w14:paraId="7A0A6817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Débit</w:t>
            </w:r>
          </w:p>
        </w:tc>
        <w:tc>
          <w:tcPr>
            <w:tcW w:w="1279" w:type="dxa"/>
          </w:tcPr>
          <w:p w14:paraId="7C484532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Crédit</w:t>
            </w:r>
          </w:p>
        </w:tc>
      </w:tr>
      <w:tr w:rsidR="005A5815" w:rsidRPr="00076106" w14:paraId="78365B9B" w14:textId="77777777" w:rsidTr="00F476D4">
        <w:tc>
          <w:tcPr>
            <w:tcW w:w="428" w:type="dxa"/>
          </w:tcPr>
          <w:p w14:paraId="6488B692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BD0DF05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708B6CE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3459DD92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635" w:type="dxa"/>
          </w:tcPr>
          <w:p w14:paraId="7695F09E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0" w:type="dxa"/>
          </w:tcPr>
          <w:p w14:paraId="713CE1A5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7A967B5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8FC72D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17CE1452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1" w:type="dxa"/>
          </w:tcPr>
          <w:p w14:paraId="57EE5771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D9D7918" w14:textId="77777777" w:rsidR="005A5815" w:rsidRPr="00076106" w:rsidRDefault="005A5815" w:rsidP="00F476D4">
            <w:pPr>
              <w:tabs>
                <w:tab w:val="left" w:pos="750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D3B6EE6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7C1A5E05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3895" w:type="dxa"/>
          </w:tcPr>
          <w:p w14:paraId="1A95D84F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01981729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2BD25CF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D604C97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4" w:type="dxa"/>
          </w:tcPr>
          <w:p w14:paraId="226732B8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9" w:type="dxa"/>
          </w:tcPr>
          <w:p w14:paraId="6C118C0A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</w:tr>
    </w:tbl>
    <w:p w14:paraId="586552CD" w14:textId="0AE90D63" w:rsidR="005A5815" w:rsidRDefault="005A5815" w:rsidP="005A5815">
      <w:pPr>
        <w:overflowPunct/>
        <w:autoSpaceDE/>
        <w:autoSpaceDN/>
        <w:adjustRightInd/>
        <w:contextualSpacing/>
        <w:textAlignment w:val="auto"/>
        <w:rPr>
          <w:rFonts w:asciiTheme="minorHAnsi" w:hAnsiTheme="minorHAnsi"/>
          <w:szCs w:val="24"/>
          <w:lang w:val="fr-BE"/>
        </w:rPr>
      </w:pPr>
    </w:p>
    <w:p w14:paraId="29B33EB2" w14:textId="5C790130" w:rsidR="00311F11" w:rsidRDefault="00311F11" w:rsidP="005A5815">
      <w:pPr>
        <w:overflowPunct/>
        <w:autoSpaceDE/>
        <w:autoSpaceDN/>
        <w:adjustRightInd/>
        <w:contextualSpacing/>
        <w:textAlignment w:val="auto"/>
        <w:rPr>
          <w:rFonts w:asciiTheme="minorHAnsi" w:hAnsiTheme="minorHAnsi"/>
          <w:szCs w:val="24"/>
          <w:lang w:val="fr-BE"/>
        </w:rPr>
      </w:pPr>
    </w:p>
    <w:p w14:paraId="292F7611" w14:textId="1CD125AC" w:rsidR="00311F11" w:rsidRDefault="00311F11" w:rsidP="005A5815">
      <w:pPr>
        <w:overflowPunct/>
        <w:autoSpaceDE/>
        <w:autoSpaceDN/>
        <w:adjustRightInd/>
        <w:contextualSpacing/>
        <w:textAlignment w:val="auto"/>
        <w:rPr>
          <w:rFonts w:asciiTheme="minorHAnsi" w:hAnsiTheme="minorHAnsi"/>
          <w:szCs w:val="24"/>
          <w:lang w:val="fr-BE"/>
        </w:rPr>
      </w:pPr>
    </w:p>
    <w:p w14:paraId="1E9EF381" w14:textId="153C75A0" w:rsidR="00311F11" w:rsidRDefault="00311F11" w:rsidP="005A5815">
      <w:pPr>
        <w:overflowPunct/>
        <w:autoSpaceDE/>
        <w:autoSpaceDN/>
        <w:adjustRightInd/>
        <w:contextualSpacing/>
        <w:textAlignment w:val="auto"/>
        <w:rPr>
          <w:rFonts w:asciiTheme="minorHAnsi" w:hAnsiTheme="minorHAnsi"/>
          <w:szCs w:val="24"/>
          <w:lang w:val="fr-BE"/>
        </w:rPr>
      </w:pPr>
    </w:p>
    <w:p w14:paraId="4B792DB4" w14:textId="77777777" w:rsidR="009002D6" w:rsidRPr="00076106" w:rsidRDefault="009002D6" w:rsidP="005A5815">
      <w:pPr>
        <w:overflowPunct/>
        <w:autoSpaceDE/>
        <w:autoSpaceDN/>
        <w:adjustRightInd/>
        <w:contextualSpacing/>
        <w:textAlignment w:val="auto"/>
        <w:rPr>
          <w:rFonts w:asciiTheme="minorHAnsi" w:hAnsiTheme="minorHAnsi"/>
          <w:szCs w:val="24"/>
          <w:lang w:val="fr-BE"/>
        </w:rPr>
      </w:pPr>
    </w:p>
    <w:p w14:paraId="1E2F1E4B" w14:textId="1E870A2C" w:rsidR="00076106" w:rsidRPr="00076106" w:rsidRDefault="00076106" w:rsidP="00076106">
      <w:pPr>
        <w:rPr>
          <w:rFonts w:asciiTheme="minorHAnsi" w:hAnsiTheme="minorHAnsi"/>
          <w:b/>
        </w:rPr>
      </w:pPr>
      <w:r w:rsidRPr="00076106">
        <w:rPr>
          <w:rFonts w:asciiTheme="minorHAnsi" w:hAnsiTheme="minorHAnsi"/>
          <w:b/>
        </w:rPr>
        <w:lastRenderedPageBreak/>
        <w:t>3.</w:t>
      </w:r>
    </w:p>
    <w:tbl>
      <w:tblPr>
        <w:tblW w:w="4880" w:type="dxa"/>
        <w:tblInd w:w="-5" w:type="dxa"/>
        <w:shd w:val="clear" w:color="auto" w:fill="DBE5F1" w:themeFill="accent1" w:themeFillTint="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9"/>
        <w:gridCol w:w="51"/>
        <w:gridCol w:w="1225"/>
        <w:gridCol w:w="1175"/>
        <w:gridCol w:w="1280"/>
      </w:tblGrid>
      <w:tr w:rsidR="00076106" w:rsidRPr="00076106" w14:paraId="6E520BE4" w14:textId="77777777" w:rsidTr="00472BAC">
        <w:trPr>
          <w:trHeight w:val="255"/>
        </w:trPr>
        <w:tc>
          <w:tcPr>
            <w:tcW w:w="12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10A9F898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Art et beauté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63B28E6C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40EAFB5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527790DD" w14:textId="77777777" w:rsidR="00076106" w:rsidRPr="00076106" w:rsidRDefault="00076106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18/02/XX</w:t>
            </w:r>
          </w:p>
        </w:tc>
      </w:tr>
      <w:tr w:rsidR="00076106" w:rsidRPr="00076106" w14:paraId="382903FF" w14:textId="77777777" w:rsidTr="00472BAC">
        <w:trPr>
          <w:trHeight w:val="255"/>
        </w:trPr>
        <w:tc>
          <w:tcPr>
            <w:tcW w:w="24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C9F1E7D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rue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du Mètre ruban 25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F619A91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3E73A1DD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</w:tr>
      <w:tr w:rsidR="00076106" w:rsidRPr="00076106" w14:paraId="28707ADE" w14:textId="77777777" w:rsidTr="00472BAC"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188B0DC7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7202 Couvin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299C515A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5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6CE9BD2A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Facture n°12</w:t>
            </w:r>
          </w:p>
        </w:tc>
      </w:tr>
      <w:tr w:rsidR="00076106" w:rsidRPr="00076106" w14:paraId="29A66DBB" w14:textId="77777777" w:rsidTr="00472BAC"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7E265715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1FE7C8ED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5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1A13EF29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076106">
              <w:rPr>
                <w:rFonts w:asciiTheme="minorHAnsi" w:hAnsiTheme="minorHAnsi"/>
                <w:sz w:val="20"/>
              </w:rPr>
              <w:t>Parfumetout</w:t>
            </w:r>
            <w:proofErr w:type="spellEnd"/>
          </w:p>
        </w:tc>
      </w:tr>
      <w:tr w:rsidR="00076106" w:rsidRPr="00076106" w14:paraId="3ACBE2BB" w14:textId="77777777" w:rsidTr="00472BAC"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70CC6178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6BC41DD2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5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5DB8EA69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Rue des Belles Beauty 14</w:t>
            </w:r>
          </w:p>
        </w:tc>
      </w:tr>
      <w:tr w:rsidR="00076106" w:rsidRPr="00076106" w14:paraId="122C2B86" w14:textId="77777777" w:rsidTr="00472BAC"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3AC5F79A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57B8965A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2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5F6CD881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5500 DINANT</w:t>
            </w:r>
          </w:p>
        </w:tc>
      </w:tr>
      <w:tr w:rsidR="00076106" w:rsidRPr="00076106" w14:paraId="4322E015" w14:textId="77777777" w:rsidTr="00472BAC">
        <w:trPr>
          <w:trHeight w:val="25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438E68F5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libellés</w:t>
            </w:r>
            <w:proofErr w:type="gram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495D4F1A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Qtés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1BB078F5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PU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5C1D00AE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Total</w:t>
            </w:r>
          </w:p>
        </w:tc>
      </w:tr>
      <w:tr w:rsidR="00076106" w:rsidRPr="00076106" w14:paraId="6B49839E" w14:textId="77777777" w:rsidTr="00472BAC">
        <w:trPr>
          <w:trHeight w:val="235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2BFB646A" w14:textId="77777777" w:rsidR="00076106" w:rsidRPr="00076106" w:rsidRDefault="00076106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Parfums Rose des vents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66481331" w14:textId="77777777" w:rsidR="00076106" w:rsidRPr="00076106" w:rsidRDefault="00076106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34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76153316" w14:textId="77777777" w:rsidR="00076106" w:rsidRPr="00076106" w:rsidRDefault="00076106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100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2655CF9A" w14:textId="77777777" w:rsidR="00076106" w:rsidRPr="00076106" w:rsidRDefault="00076106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3400</w:t>
            </w:r>
          </w:p>
        </w:tc>
      </w:tr>
      <w:tr w:rsidR="00076106" w:rsidRPr="00076106" w14:paraId="6FFB80BC" w14:textId="77777777" w:rsidTr="00472BAC">
        <w:trPr>
          <w:trHeight w:val="25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7E4B4259" w14:textId="77777777" w:rsidR="00076106" w:rsidRPr="00076106" w:rsidRDefault="00076106" w:rsidP="00F476D4">
            <w:pPr>
              <w:rPr>
                <w:rFonts w:asciiTheme="minorHAnsi" w:hAnsiTheme="minorHAnsi"/>
                <w:b/>
                <w:sz w:val="20"/>
              </w:rPr>
            </w:pPr>
            <w:r w:rsidRPr="00076106">
              <w:rPr>
                <w:rFonts w:asciiTheme="minorHAnsi" w:hAnsiTheme="minorHAnsi"/>
                <w:b/>
                <w:sz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283D5D93" w14:textId="77777777" w:rsidR="00076106" w:rsidRPr="00076106" w:rsidRDefault="00076106" w:rsidP="00F476D4">
            <w:pPr>
              <w:rPr>
                <w:rFonts w:asciiTheme="minorHAnsi" w:hAnsiTheme="minorHAnsi"/>
                <w:b/>
                <w:sz w:val="20"/>
              </w:rPr>
            </w:pPr>
            <w:r w:rsidRPr="00076106">
              <w:rPr>
                <w:rFonts w:asciiTheme="minorHAnsi" w:hAnsiTheme="minorHAnsi"/>
                <w:b/>
                <w:sz w:val="20"/>
              </w:rPr>
              <w:t>TOTAL à Payer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553B9303" w14:textId="77777777" w:rsidR="00076106" w:rsidRPr="00076106" w:rsidRDefault="00076106" w:rsidP="00F476D4">
            <w:pPr>
              <w:jc w:val="righ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6983C649" w14:textId="77777777" w:rsidR="00076106" w:rsidRPr="00076106" w:rsidRDefault="00076106" w:rsidP="00F476D4">
            <w:pPr>
              <w:jc w:val="right"/>
              <w:rPr>
                <w:rFonts w:asciiTheme="minorHAnsi" w:hAnsiTheme="minorHAnsi"/>
                <w:b/>
                <w:sz w:val="20"/>
              </w:rPr>
            </w:pPr>
            <w:r w:rsidRPr="00076106">
              <w:rPr>
                <w:rFonts w:asciiTheme="minorHAnsi" w:hAnsiTheme="minorHAnsi"/>
                <w:b/>
                <w:sz w:val="20"/>
              </w:rPr>
              <w:t>3400</w:t>
            </w:r>
          </w:p>
        </w:tc>
      </w:tr>
    </w:tbl>
    <w:p w14:paraId="73CC4631" w14:textId="77777777" w:rsidR="005A5815" w:rsidRPr="005A5815" w:rsidRDefault="005A5815" w:rsidP="00076106">
      <w:pPr>
        <w:rPr>
          <w:rFonts w:asciiTheme="minorHAnsi" w:hAnsiTheme="minorHAnsi"/>
          <w:bCs/>
          <w:sz w:val="22"/>
          <w:szCs w:val="18"/>
        </w:rPr>
      </w:pPr>
    </w:p>
    <w:p w14:paraId="4A0F5AF1" w14:textId="77777777" w:rsidR="005A5815" w:rsidRPr="005A5815" w:rsidRDefault="005A5815" w:rsidP="005A5815">
      <w:pPr>
        <w:tabs>
          <w:tab w:val="left" w:pos="1800"/>
          <w:tab w:val="center" w:pos="4703"/>
          <w:tab w:val="right" w:pos="9406"/>
        </w:tabs>
        <w:overflowPunct/>
        <w:autoSpaceDE/>
        <w:autoSpaceDN/>
        <w:adjustRightInd/>
        <w:spacing w:before="120"/>
        <w:textAlignment w:val="auto"/>
        <w:rPr>
          <w:rFonts w:asciiTheme="minorHAnsi" w:hAnsiTheme="minorHAnsi"/>
          <w:b/>
          <w:bCs/>
          <w:sz w:val="20"/>
          <w:szCs w:val="18"/>
          <w:lang w:val="fr-BE" w:eastAsia="en-US"/>
        </w:rPr>
      </w:pPr>
      <w:r w:rsidRPr="005A5815">
        <w:rPr>
          <w:rFonts w:asciiTheme="minorHAnsi" w:hAnsiTheme="minorHAnsi"/>
          <w:b/>
          <w:bCs/>
          <w:sz w:val="20"/>
          <w:szCs w:val="18"/>
          <w:lang w:val="fr-BE" w:eastAsia="en-US"/>
        </w:rPr>
        <w:t>LIVRE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635"/>
        <w:gridCol w:w="850"/>
        <w:gridCol w:w="851"/>
        <w:gridCol w:w="3895"/>
        <w:gridCol w:w="1274"/>
        <w:gridCol w:w="1279"/>
      </w:tblGrid>
      <w:tr w:rsidR="005A5815" w:rsidRPr="002367C5" w14:paraId="3C8BEBC9" w14:textId="77777777" w:rsidTr="00F476D4">
        <w:tc>
          <w:tcPr>
            <w:tcW w:w="428" w:type="dxa"/>
          </w:tcPr>
          <w:p w14:paraId="4A20B6F4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N°</w:t>
            </w:r>
          </w:p>
        </w:tc>
        <w:tc>
          <w:tcPr>
            <w:tcW w:w="635" w:type="dxa"/>
          </w:tcPr>
          <w:p w14:paraId="64177B97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Date</w:t>
            </w:r>
          </w:p>
        </w:tc>
        <w:tc>
          <w:tcPr>
            <w:tcW w:w="850" w:type="dxa"/>
          </w:tcPr>
          <w:p w14:paraId="73ED3E99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D</w:t>
            </w:r>
          </w:p>
        </w:tc>
        <w:tc>
          <w:tcPr>
            <w:tcW w:w="851" w:type="dxa"/>
          </w:tcPr>
          <w:p w14:paraId="6F875F40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C</w:t>
            </w:r>
          </w:p>
        </w:tc>
        <w:tc>
          <w:tcPr>
            <w:tcW w:w="3895" w:type="dxa"/>
          </w:tcPr>
          <w:p w14:paraId="375E1B34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Libellé</w:t>
            </w:r>
          </w:p>
        </w:tc>
        <w:tc>
          <w:tcPr>
            <w:tcW w:w="1274" w:type="dxa"/>
          </w:tcPr>
          <w:p w14:paraId="30466498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Débit</w:t>
            </w:r>
          </w:p>
        </w:tc>
        <w:tc>
          <w:tcPr>
            <w:tcW w:w="1279" w:type="dxa"/>
          </w:tcPr>
          <w:p w14:paraId="178DF8BB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Crédit</w:t>
            </w:r>
          </w:p>
        </w:tc>
      </w:tr>
      <w:tr w:rsidR="005A5815" w:rsidRPr="00076106" w14:paraId="1848CA8D" w14:textId="77777777" w:rsidTr="00F476D4">
        <w:tc>
          <w:tcPr>
            <w:tcW w:w="428" w:type="dxa"/>
          </w:tcPr>
          <w:p w14:paraId="5EE14D4B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045F16D5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EFBA206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2683A64F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635" w:type="dxa"/>
          </w:tcPr>
          <w:p w14:paraId="238FEE48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0" w:type="dxa"/>
          </w:tcPr>
          <w:p w14:paraId="63B501DE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321586F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7EE7084B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0036144B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1" w:type="dxa"/>
          </w:tcPr>
          <w:p w14:paraId="35B53C37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04D3E1F4" w14:textId="77777777" w:rsidR="005A5815" w:rsidRPr="00076106" w:rsidRDefault="005A5815" w:rsidP="00F476D4">
            <w:pPr>
              <w:tabs>
                <w:tab w:val="left" w:pos="750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F8FF29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05A06A8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3895" w:type="dxa"/>
          </w:tcPr>
          <w:p w14:paraId="78BE54A3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38C1E9DA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023514C2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96A11AB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4" w:type="dxa"/>
          </w:tcPr>
          <w:p w14:paraId="0534BA00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9" w:type="dxa"/>
          </w:tcPr>
          <w:p w14:paraId="52D03331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</w:tr>
    </w:tbl>
    <w:p w14:paraId="1E464560" w14:textId="5A8FBFFD" w:rsidR="005A5815" w:rsidRDefault="005A5815" w:rsidP="00076106">
      <w:pPr>
        <w:rPr>
          <w:rFonts w:asciiTheme="minorHAnsi" w:hAnsiTheme="minorHAnsi"/>
          <w:bCs/>
          <w:sz w:val="22"/>
          <w:szCs w:val="18"/>
        </w:rPr>
      </w:pPr>
    </w:p>
    <w:p w14:paraId="57C52F24" w14:textId="42AE56F0" w:rsidR="00810BCF" w:rsidRDefault="00810BCF" w:rsidP="00076106">
      <w:pPr>
        <w:rPr>
          <w:rFonts w:asciiTheme="minorHAnsi" w:hAnsiTheme="minorHAnsi"/>
          <w:bCs/>
          <w:sz w:val="22"/>
          <w:szCs w:val="18"/>
        </w:rPr>
      </w:pPr>
    </w:p>
    <w:p w14:paraId="354A0D61" w14:textId="74F0140F" w:rsidR="00810BCF" w:rsidRDefault="00810BCF" w:rsidP="00076106">
      <w:pPr>
        <w:rPr>
          <w:rFonts w:asciiTheme="minorHAnsi" w:hAnsiTheme="minorHAnsi"/>
          <w:bCs/>
          <w:sz w:val="22"/>
          <w:szCs w:val="18"/>
        </w:rPr>
      </w:pPr>
    </w:p>
    <w:p w14:paraId="393E6AC7" w14:textId="77777777" w:rsidR="00810BCF" w:rsidRPr="005A5815" w:rsidRDefault="00810BCF" w:rsidP="00076106">
      <w:pPr>
        <w:rPr>
          <w:rFonts w:asciiTheme="minorHAnsi" w:hAnsiTheme="minorHAnsi"/>
          <w:bCs/>
          <w:sz w:val="22"/>
          <w:szCs w:val="18"/>
        </w:rPr>
      </w:pPr>
    </w:p>
    <w:p w14:paraId="1E868ED4" w14:textId="351C6B1F" w:rsidR="00076106" w:rsidRPr="00076106" w:rsidRDefault="00076106" w:rsidP="00076106">
      <w:pPr>
        <w:rPr>
          <w:rFonts w:asciiTheme="minorHAnsi" w:hAnsiTheme="minorHAnsi"/>
          <w:b/>
        </w:rPr>
      </w:pPr>
      <w:r w:rsidRPr="00076106">
        <w:rPr>
          <w:rFonts w:asciiTheme="minorHAnsi" w:hAnsiTheme="minorHAnsi"/>
          <w:b/>
        </w:rPr>
        <w:t>4.</w:t>
      </w:r>
    </w:p>
    <w:tbl>
      <w:tblPr>
        <w:tblW w:w="4880" w:type="dxa"/>
        <w:tblInd w:w="-5" w:type="dxa"/>
        <w:shd w:val="clear" w:color="auto" w:fill="DBE5F1" w:themeFill="accent1" w:themeFillTint="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8"/>
        <w:gridCol w:w="1372"/>
        <w:gridCol w:w="1200"/>
        <w:gridCol w:w="1280"/>
      </w:tblGrid>
      <w:tr w:rsidR="00076106" w:rsidRPr="00076106" w14:paraId="762928B5" w14:textId="77777777" w:rsidTr="00472BAC">
        <w:trPr>
          <w:trHeight w:val="255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2B222F76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PARFUMETOUT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983908A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274CF3B2" w14:textId="77777777" w:rsidR="00076106" w:rsidRPr="00076106" w:rsidRDefault="00076106" w:rsidP="00F476D4">
            <w:pPr>
              <w:contextualSpacing/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3/3/XX</w:t>
            </w:r>
          </w:p>
        </w:tc>
      </w:tr>
      <w:tr w:rsidR="00076106" w:rsidRPr="00076106" w14:paraId="74140B52" w14:textId="77777777" w:rsidTr="00472BAC">
        <w:trPr>
          <w:trHeight w:val="25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240BA962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rue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des Belles Beauty 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6E6DD15E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0605E8E8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</w:tr>
      <w:tr w:rsidR="00076106" w:rsidRPr="00076106" w14:paraId="6F6EAF1C" w14:textId="77777777" w:rsidTr="00472BAC">
        <w:trPr>
          <w:trHeight w:val="25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4003483E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5500 DINANT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8F74B50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22111F45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</w:tr>
      <w:tr w:rsidR="00076106" w:rsidRPr="00076106" w14:paraId="7F7955CA" w14:textId="77777777" w:rsidTr="00472BAC">
        <w:trPr>
          <w:trHeight w:val="255"/>
        </w:trPr>
        <w:tc>
          <w:tcPr>
            <w:tcW w:w="10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0440B1BF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2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40EFA781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FACTURE n° XX0001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44F9E5C4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</w:tr>
      <w:tr w:rsidR="00076106" w:rsidRPr="00076106" w14:paraId="51075F92" w14:textId="77777777" w:rsidTr="00472BAC">
        <w:trPr>
          <w:trHeight w:val="255"/>
        </w:trPr>
        <w:tc>
          <w:tcPr>
            <w:tcW w:w="10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6CDD1413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78581A1B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66EE6BBA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LA BELLE EPOPEE</w:t>
            </w:r>
          </w:p>
        </w:tc>
      </w:tr>
      <w:tr w:rsidR="00076106" w:rsidRPr="00076106" w14:paraId="530187C0" w14:textId="77777777" w:rsidTr="00472BAC">
        <w:trPr>
          <w:trHeight w:val="255"/>
        </w:trPr>
        <w:tc>
          <w:tcPr>
            <w:tcW w:w="10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22EA3291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0DA2A5F1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33C4CA0B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Rue DE LA BEAUTE 123</w:t>
            </w:r>
          </w:p>
        </w:tc>
      </w:tr>
      <w:tr w:rsidR="00076106" w:rsidRPr="00076106" w14:paraId="0F09A944" w14:textId="77777777" w:rsidTr="00472BAC">
        <w:trPr>
          <w:trHeight w:val="255"/>
        </w:trPr>
        <w:tc>
          <w:tcPr>
            <w:tcW w:w="10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7CC1BF44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2FD390D6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62682267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4000 LIEGE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4FFCC041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</w:tr>
      <w:tr w:rsidR="00076106" w:rsidRPr="00076106" w14:paraId="2CEAADD3" w14:textId="77777777" w:rsidTr="00472BAC">
        <w:trPr>
          <w:trHeight w:val="255"/>
        </w:trPr>
        <w:tc>
          <w:tcPr>
            <w:tcW w:w="10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00AF5C11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libellés</w:t>
            </w:r>
            <w:proofErr w:type="gramEnd"/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626B9ACA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Qtés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551E3470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PU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02CE9810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Total</w:t>
            </w:r>
          </w:p>
        </w:tc>
      </w:tr>
      <w:tr w:rsidR="00076106" w:rsidRPr="00076106" w14:paraId="0714674D" w14:textId="77777777" w:rsidTr="00472BAC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421B35C5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PARFUM rose des vents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28EA904C" w14:textId="77777777" w:rsidR="00076106" w:rsidRPr="00076106" w:rsidRDefault="00076106" w:rsidP="00F476D4">
            <w:pPr>
              <w:contextualSpacing/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49AE8342" w14:textId="77777777" w:rsidR="00076106" w:rsidRPr="00076106" w:rsidRDefault="00076106" w:rsidP="00F476D4">
            <w:pPr>
              <w:contextualSpacing/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380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46EE580A" w14:textId="77777777" w:rsidR="00076106" w:rsidRPr="00076106" w:rsidRDefault="00076106" w:rsidP="00F476D4">
            <w:pPr>
              <w:contextualSpacing/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7600</w:t>
            </w:r>
          </w:p>
        </w:tc>
      </w:tr>
      <w:tr w:rsidR="00076106" w:rsidRPr="00076106" w14:paraId="06B7FB55" w14:textId="77777777" w:rsidTr="00472BAC">
        <w:trPr>
          <w:trHeight w:val="255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34CBAD3F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04C20D2D" w14:textId="77777777" w:rsidR="00076106" w:rsidRPr="00076106" w:rsidRDefault="00076106" w:rsidP="00F476D4">
            <w:pPr>
              <w:contextualSpacing/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23802F2C" w14:textId="77777777" w:rsidR="00076106" w:rsidRPr="00076106" w:rsidRDefault="00076106" w:rsidP="00F476D4">
            <w:pPr>
              <w:contextualSpacing/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079E6AD4" w14:textId="77777777" w:rsidR="00076106" w:rsidRPr="00076106" w:rsidRDefault="00076106" w:rsidP="00F476D4">
            <w:pPr>
              <w:contextualSpacing/>
              <w:jc w:val="right"/>
              <w:rPr>
                <w:rFonts w:asciiTheme="minorHAnsi" w:hAnsiTheme="minorHAnsi"/>
                <w:sz w:val="20"/>
              </w:rPr>
            </w:pPr>
          </w:p>
        </w:tc>
      </w:tr>
      <w:tr w:rsidR="00076106" w:rsidRPr="00076106" w14:paraId="11A42BB4" w14:textId="77777777" w:rsidTr="00472BAC">
        <w:trPr>
          <w:trHeight w:val="270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5B31AB44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1B84432C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b/>
                <w:sz w:val="20"/>
              </w:rPr>
            </w:pPr>
            <w:r w:rsidRPr="00076106">
              <w:rPr>
                <w:rFonts w:asciiTheme="minorHAnsi" w:hAnsiTheme="minorHAnsi"/>
                <w:b/>
                <w:sz w:val="20"/>
              </w:rPr>
              <w:t>Total à payer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3C119EF0" w14:textId="77777777" w:rsidR="00076106" w:rsidRPr="00076106" w:rsidRDefault="00076106" w:rsidP="00F476D4">
            <w:pPr>
              <w:contextualSpacing/>
              <w:rPr>
                <w:rFonts w:asciiTheme="minorHAnsi" w:hAnsiTheme="minorHAnsi"/>
                <w:b/>
                <w:sz w:val="20"/>
              </w:rPr>
            </w:pPr>
            <w:r w:rsidRPr="00076106">
              <w:rPr>
                <w:rFonts w:asciiTheme="minorHAnsi" w:hAnsiTheme="minorHAnsi"/>
                <w:b/>
                <w:sz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0B0B409F" w14:textId="77777777" w:rsidR="00076106" w:rsidRPr="00076106" w:rsidRDefault="00076106" w:rsidP="00F476D4">
            <w:pPr>
              <w:contextualSpacing/>
              <w:jc w:val="right"/>
              <w:rPr>
                <w:rFonts w:asciiTheme="minorHAnsi" w:hAnsiTheme="minorHAnsi"/>
                <w:b/>
                <w:sz w:val="20"/>
              </w:rPr>
            </w:pPr>
            <w:r w:rsidRPr="00076106">
              <w:rPr>
                <w:rFonts w:asciiTheme="minorHAnsi" w:hAnsiTheme="minorHAnsi"/>
                <w:b/>
                <w:sz w:val="20"/>
              </w:rPr>
              <w:t>7600</w:t>
            </w:r>
          </w:p>
        </w:tc>
      </w:tr>
    </w:tbl>
    <w:p w14:paraId="622D5023" w14:textId="2CA619C8" w:rsidR="00076106" w:rsidRDefault="00076106" w:rsidP="00076106">
      <w:pPr>
        <w:contextualSpacing/>
        <w:rPr>
          <w:rFonts w:asciiTheme="minorHAnsi" w:hAnsiTheme="minorHAnsi"/>
        </w:rPr>
      </w:pPr>
    </w:p>
    <w:p w14:paraId="6840EEF1" w14:textId="77777777" w:rsidR="005A5815" w:rsidRPr="00076106" w:rsidRDefault="005A5815" w:rsidP="005A5815">
      <w:pPr>
        <w:contextualSpacing/>
        <w:rPr>
          <w:rFonts w:asciiTheme="minorHAnsi" w:hAnsiTheme="minorHAnsi"/>
        </w:rPr>
      </w:pPr>
    </w:p>
    <w:p w14:paraId="1E1B8A3D" w14:textId="77777777" w:rsidR="005A5815" w:rsidRPr="005A5815" w:rsidRDefault="005A5815" w:rsidP="005A5815">
      <w:pPr>
        <w:tabs>
          <w:tab w:val="left" w:pos="1800"/>
          <w:tab w:val="center" w:pos="4703"/>
          <w:tab w:val="right" w:pos="9406"/>
        </w:tabs>
        <w:overflowPunct/>
        <w:autoSpaceDE/>
        <w:autoSpaceDN/>
        <w:adjustRightInd/>
        <w:spacing w:before="120"/>
        <w:textAlignment w:val="auto"/>
        <w:rPr>
          <w:rFonts w:asciiTheme="minorHAnsi" w:hAnsiTheme="minorHAnsi"/>
          <w:b/>
          <w:bCs/>
          <w:sz w:val="20"/>
          <w:szCs w:val="18"/>
          <w:lang w:val="fr-BE" w:eastAsia="en-US"/>
        </w:rPr>
      </w:pPr>
      <w:r w:rsidRPr="005A5815">
        <w:rPr>
          <w:rFonts w:asciiTheme="minorHAnsi" w:hAnsiTheme="minorHAnsi"/>
          <w:b/>
          <w:bCs/>
          <w:sz w:val="20"/>
          <w:szCs w:val="18"/>
          <w:lang w:val="fr-BE" w:eastAsia="en-US"/>
        </w:rPr>
        <w:t>LIVRE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635"/>
        <w:gridCol w:w="850"/>
        <w:gridCol w:w="851"/>
        <w:gridCol w:w="3895"/>
        <w:gridCol w:w="1274"/>
        <w:gridCol w:w="1279"/>
      </w:tblGrid>
      <w:tr w:rsidR="005A5815" w:rsidRPr="002367C5" w14:paraId="3756FDDE" w14:textId="77777777" w:rsidTr="00F476D4">
        <w:tc>
          <w:tcPr>
            <w:tcW w:w="428" w:type="dxa"/>
          </w:tcPr>
          <w:p w14:paraId="21931536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N°</w:t>
            </w:r>
          </w:p>
        </w:tc>
        <w:tc>
          <w:tcPr>
            <w:tcW w:w="635" w:type="dxa"/>
          </w:tcPr>
          <w:p w14:paraId="22A1844C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Date</w:t>
            </w:r>
          </w:p>
        </w:tc>
        <w:tc>
          <w:tcPr>
            <w:tcW w:w="850" w:type="dxa"/>
          </w:tcPr>
          <w:p w14:paraId="295D1C9F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D</w:t>
            </w:r>
          </w:p>
        </w:tc>
        <w:tc>
          <w:tcPr>
            <w:tcW w:w="851" w:type="dxa"/>
          </w:tcPr>
          <w:p w14:paraId="741FBE66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C</w:t>
            </w:r>
          </w:p>
        </w:tc>
        <w:tc>
          <w:tcPr>
            <w:tcW w:w="3895" w:type="dxa"/>
          </w:tcPr>
          <w:p w14:paraId="00D84991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Libellé</w:t>
            </w:r>
          </w:p>
        </w:tc>
        <w:tc>
          <w:tcPr>
            <w:tcW w:w="1274" w:type="dxa"/>
          </w:tcPr>
          <w:p w14:paraId="048AF28E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Débit</w:t>
            </w:r>
          </w:p>
        </w:tc>
        <w:tc>
          <w:tcPr>
            <w:tcW w:w="1279" w:type="dxa"/>
          </w:tcPr>
          <w:p w14:paraId="6187F1E0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Crédit</w:t>
            </w:r>
          </w:p>
        </w:tc>
      </w:tr>
      <w:tr w:rsidR="005A5815" w:rsidRPr="00076106" w14:paraId="01AF32F8" w14:textId="77777777" w:rsidTr="00F476D4">
        <w:tc>
          <w:tcPr>
            <w:tcW w:w="428" w:type="dxa"/>
          </w:tcPr>
          <w:p w14:paraId="1F55FFEC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147C525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7962F00F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3A0648F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635" w:type="dxa"/>
          </w:tcPr>
          <w:p w14:paraId="1B3EBE8F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0" w:type="dxa"/>
          </w:tcPr>
          <w:p w14:paraId="51212A0C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0056EDBF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21EB74A2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0E61FD3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1" w:type="dxa"/>
          </w:tcPr>
          <w:p w14:paraId="775FD9FC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333A8DD0" w14:textId="77777777" w:rsidR="005A5815" w:rsidRPr="00076106" w:rsidRDefault="005A5815" w:rsidP="00F476D4">
            <w:pPr>
              <w:tabs>
                <w:tab w:val="left" w:pos="750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85F2260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24B6B776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3895" w:type="dxa"/>
          </w:tcPr>
          <w:p w14:paraId="10A8E3A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3A31BFC7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21970DC9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3AF89F5A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4" w:type="dxa"/>
          </w:tcPr>
          <w:p w14:paraId="6F061689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9" w:type="dxa"/>
          </w:tcPr>
          <w:p w14:paraId="579B739D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</w:tr>
    </w:tbl>
    <w:p w14:paraId="194BBD47" w14:textId="52F0624C" w:rsidR="005A5815" w:rsidRDefault="005A5815" w:rsidP="00076106">
      <w:pPr>
        <w:contextualSpacing/>
        <w:rPr>
          <w:rFonts w:asciiTheme="minorHAnsi" w:hAnsiTheme="minorHAnsi"/>
        </w:rPr>
      </w:pPr>
    </w:p>
    <w:p w14:paraId="6AF7CD8E" w14:textId="3F95B985" w:rsidR="00311F11" w:rsidRDefault="00311F11" w:rsidP="00076106">
      <w:pPr>
        <w:contextualSpacing/>
        <w:rPr>
          <w:rFonts w:asciiTheme="minorHAnsi" w:hAnsiTheme="minorHAnsi"/>
        </w:rPr>
      </w:pPr>
    </w:p>
    <w:p w14:paraId="6DFB03BF" w14:textId="51CBADD2" w:rsidR="00311F11" w:rsidRDefault="00311F11" w:rsidP="00076106">
      <w:pPr>
        <w:contextualSpacing/>
        <w:rPr>
          <w:rFonts w:asciiTheme="minorHAnsi" w:hAnsiTheme="minorHAnsi"/>
        </w:rPr>
      </w:pPr>
    </w:p>
    <w:p w14:paraId="0DD83FD0" w14:textId="77777777" w:rsidR="00311F11" w:rsidRDefault="00311F11" w:rsidP="00076106">
      <w:pPr>
        <w:contextualSpacing/>
        <w:rPr>
          <w:rFonts w:asciiTheme="minorHAnsi" w:hAnsiTheme="minorHAnsi"/>
        </w:rPr>
      </w:pPr>
    </w:p>
    <w:p w14:paraId="41BB238A" w14:textId="77777777" w:rsidR="00076106" w:rsidRPr="00076106" w:rsidRDefault="00076106" w:rsidP="00076106">
      <w:pPr>
        <w:rPr>
          <w:rFonts w:asciiTheme="minorHAnsi" w:hAnsiTheme="minorHAnsi"/>
        </w:rPr>
      </w:pPr>
    </w:p>
    <w:p w14:paraId="434F4AF6" w14:textId="38A01D96" w:rsidR="00076106" w:rsidRPr="00076106" w:rsidRDefault="005A5815" w:rsidP="0007610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5</w:t>
      </w:r>
      <w:r w:rsidR="00076106" w:rsidRPr="00076106">
        <w:rPr>
          <w:rFonts w:asciiTheme="minorHAnsi" w:hAnsiTheme="minorHAnsi"/>
          <w:b/>
        </w:rPr>
        <w:t>.</w:t>
      </w:r>
    </w:p>
    <w:tbl>
      <w:tblPr>
        <w:tblW w:w="4880" w:type="dxa"/>
        <w:tblInd w:w="-25" w:type="dxa"/>
        <w:shd w:val="clear" w:color="auto" w:fill="DBE5F1" w:themeFill="accent1" w:themeFillTint="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5"/>
        <w:gridCol w:w="1625"/>
        <w:gridCol w:w="1200"/>
        <w:gridCol w:w="1280"/>
      </w:tblGrid>
      <w:tr w:rsidR="0058412B" w:rsidRPr="00076106" w14:paraId="6306B852" w14:textId="77777777" w:rsidTr="00472BAC">
        <w:trPr>
          <w:trHeight w:val="270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53FB9370" w14:textId="77777777" w:rsidR="0058412B" w:rsidRPr="00076106" w:rsidRDefault="0058412B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LLB 330-112598-54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755401E2" w14:textId="77777777" w:rsidR="0058412B" w:rsidRPr="00076106" w:rsidRDefault="0058412B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extrait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n°2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32D91EE8" w14:textId="77777777" w:rsidR="0058412B" w:rsidRPr="00076106" w:rsidRDefault="0058412B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30/04/XX</w:t>
            </w:r>
          </w:p>
        </w:tc>
      </w:tr>
      <w:tr w:rsidR="0058412B" w:rsidRPr="00076106" w14:paraId="29CB12E7" w14:textId="77777777" w:rsidTr="00472BAC">
        <w:trPr>
          <w:trHeight w:val="255"/>
        </w:trPr>
        <w:tc>
          <w:tcPr>
            <w:tcW w:w="7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13DA1AF3" w14:textId="77777777" w:rsidR="0058412B" w:rsidRPr="00076106" w:rsidRDefault="0058412B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3148AB1A" w14:textId="07EBEC04" w:rsidR="0058412B" w:rsidRPr="00076106" w:rsidRDefault="005A5815" w:rsidP="00F476D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gramStart"/>
            <w:r w:rsidR="0058412B" w:rsidRPr="00076106">
              <w:rPr>
                <w:rFonts w:asciiTheme="minorHAnsi" w:hAnsiTheme="minorHAnsi"/>
                <w:sz w:val="20"/>
              </w:rPr>
              <w:t>solde</w:t>
            </w:r>
            <w:proofErr w:type="gramEnd"/>
            <w:r w:rsidR="0058412B" w:rsidRPr="00076106">
              <w:rPr>
                <w:rFonts w:asciiTheme="minorHAnsi" w:hAnsiTheme="minorHAnsi"/>
                <w:sz w:val="20"/>
              </w:rPr>
              <w:t xml:space="preserve"> initial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4BD8E195" w14:textId="77777777" w:rsidR="0058412B" w:rsidRPr="00076106" w:rsidRDefault="0058412B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5A52E280" w14:textId="77777777" w:rsidR="0058412B" w:rsidRPr="00076106" w:rsidRDefault="0058412B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+20000</w:t>
            </w:r>
          </w:p>
        </w:tc>
      </w:tr>
      <w:tr w:rsidR="0058412B" w:rsidRPr="00076106" w14:paraId="3AF88F5F" w14:textId="77777777" w:rsidTr="00472BAC">
        <w:trPr>
          <w:trHeight w:val="255"/>
        </w:trPr>
        <w:tc>
          <w:tcPr>
            <w:tcW w:w="7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6EA0F7A4" w14:textId="77777777" w:rsidR="0058412B" w:rsidRPr="00076106" w:rsidRDefault="0058412B" w:rsidP="00F476D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14:paraId="3049329C" w14:textId="77777777" w:rsidR="0058412B" w:rsidRPr="00076106" w:rsidRDefault="0058412B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03275109" w14:textId="77777777" w:rsidR="0058412B" w:rsidRPr="00076106" w:rsidRDefault="0058412B" w:rsidP="00F476D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</w:tr>
      <w:tr w:rsidR="0058412B" w:rsidRPr="00076106" w14:paraId="734D8B93" w14:textId="77777777" w:rsidTr="00472BAC">
        <w:trPr>
          <w:trHeight w:val="255"/>
        </w:trPr>
        <w:tc>
          <w:tcPr>
            <w:tcW w:w="7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6CA11257" w14:textId="77777777" w:rsidR="0058412B" w:rsidRPr="00076106" w:rsidRDefault="0058412B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8-avr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14:paraId="7A4983D8" w14:textId="3EACD81F" w:rsidR="0058412B" w:rsidRPr="00076106" w:rsidRDefault="005A5815" w:rsidP="00F476D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gramStart"/>
            <w:r w:rsidR="0058412B" w:rsidRPr="00076106">
              <w:rPr>
                <w:rFonts w:asciiTheme="minorHAnsi" w:hAnsiTheme="minorHAnsi"/>
                <w:sz w:val="20"/>
              </w:rPr>
              <w:t>achat</w:t>
            </w:r>
            <w:proofErr w:type="gramEnd"/>
            <w:r w:rsidR="0058412B" w:rsidRPr="00076106">
              <w:rPr>
                <w:rFonts w:asciiTheme="minorHAnsi" w:hAnsiTheme="minorHAnsi"/>
                <w:sz w:val="20"/>
              </w:rPr>
              <w:t xml:space="preserve"> de timbres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7153F991" w14:textId="77777777" w:rsidR="0058412B" w:rsidRPr="00076106" w:rsidRDefault="0058412B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-20</w:t>
            </w:r>
          </w:p>
        </w:tc>
      </w:tr>
      <w:tr w:rsidR="0058412B" w:rsidRPr="00076106" w14:paraId="412D804B" w14:textId="77777777" w:rsidTr="00472BAC">
        <w:trPr>
          <w:trHeight w:val="255"/>
        </w:trPr>
        <w:tc>
          <w:tcPr>
            <w:tcW w:w="7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00F08051" w14:textId="77777777" w:rsidR="0058412B" w:rsidRPr="00076106" w:rsidRDefault="0058412B" w:rsidP="005A5815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9-avr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14:paraId="0C687570" w14:textId="77777777" w:rsidR="005A5815" w:rsidRDefault="005A5815" w:rsidP="00F476D4">
            <w:pPr>
              <w:rPr>
                <w:rFonts w:asciiTheme="minorHAnsi" w:hAnsiTheme="minorHAnsi"/>
                <w:sz w:val="20"/>
              </w:rPr>
            </w:pPr>
          </w:p>
          <w:p w14:paraId="257744EC" w14:textId="26F7D30E" w:rsidR="0058412B" w:rsidRPr="00076106" w:rsidRDefault="0058412B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Acompte de la Belle Epopée</w:t>
            </w:r>
            <w:r w:rsidR="005A5815">
              <w:rPr>
                <w:rFonts w:asciiTheme="minorHAnsi" w:hAnsiTheme="minorHAnsi"/>
                <w:sz w:val="20"/>
              </w:rPr>
              <w:t xml:space="preserve"> sur la facture XX0001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6B9BCCA0" w14:textId="77777777" w:rsidR="0058412B" w:rsidRPr="00076106" w:rsidRDefault="0058412B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+3850</w:t>
            </w:r>
          </w:p>
        </w:tc>
      </w:tr>
      <w:tr w:rsidR="0058412B" w:rsidRPr="00076106" w14:paraId="1AEBE5F9" w14:textId="77777777" w:rsidTr="00472BAC">
        <w:trPr>
          <w:trHeight w:val="255"/>
        </w:trPr>
        <w:tc>
          <w:tcPr>
            <w:tcW w:w="7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099F894D" w14:textId="77777777" w:rsidR="0058412B" w:rsidRPr="00076106" w:rsidRDefault="0058412B" w:rsidP="00F476D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48631076" w14:textId="77777777" w:rsidR="0058412B" w:rsidRPr="00076106" w:rsidRDefault="0058412B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1B7B4F45" w14:textId="77777777" w:rsidR="0058412B" w:rsidRPr="00076106" w:rsidRDefault="0058412B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649CB9B8" w14:textId="77777777" w:rsidR="0058412B" w:rsidRPr="00076106" w:rsidRDefault="0058412B" w:rsidP="00F476D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</w:tr>
      <w:tr w:rsidR="0058412B" w:rsidRPr="00076106" w14:paraId="46B9A757" w14:textId="77777777" w:rsidTr="00472BAC">
        <w:trPr>
          <w:trHeight w:val="255"/>
        </w:trPr>
        <w:tc>
          <w:tcPr>
            <w:tcW w:w="7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66E23B1D" w14:textId="77777777" w:rsidR="0058412B" w:rsidRPr="00076106" w:rsidRDefault="0058412B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30-avr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1002ABD4" w14:textId="77777777" w:rsidR="0058412B" w:rsidRPr="00076106" w:rsidRDefault="0058412B" w:rsidP="00F476D4">
            <w:pPr>
              <w:rPr>
                <w:rFonts w:asciiTheme="minorHAnsi" w:hAnsiTheme="minorHAnsi"/>
                <w:sz w:val="20"/>
              </w:rPr>
            </w:pPr>
          </w:p>
          <w:p w14:paraId="5186AF8B" w14:textId="77777777" w:rsidR="0058412B" w:rsidRPr="00076106" w:rsidRDefault="0058412B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Intérêts cpte vue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370944EF" w14:textId="77777777" w:rsidR="0058412B" w:rsidRPr="00076106" w:rsidRDefault="0058412B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79A64BB4" w14:textId="77777777" w:rsidR="0058412B" w:rsidRPr="00076106" w:rsidRDefault="0058412B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+1500</w:t>
            </w:r>
          </w:p>
        </w:tc>
      </w:tr>
      <w:tr w:rsidR="0058412B" w:rsidRPr="00076106" w14:paraId="633990E3" w14:textId="77777777" w:rsidTr="00472BAC">
        <w:trPr>
          <w:trHeight w:val="270"/>
        </w:trPr>
        <w:tc>
          <w:tcPr>
            <w:tcW w:w="7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5B559C15" w14:textId="77777777" w:rsidR="0058412B" w:rsidRPr="00076106" w:rsidRDefault="0058412B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7E51A58C" w14:textId="77777777" w:rsidR="0058412B" w:rsidRPr="00076106" w:rsidRDefault="0058412B" w:rsidP="00F476D4">
            <w:pPr>
              <w:rPr>
                <w:rFonts w:asciiTheme="minorHAnsi" w:hAnsiTheme="minorHAnsi"/>
                <w:b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b/>
                <w:sz w:val="20"/>
              </w:rPr>
              <w:t>solde</w:t>
            </w:r>
            <w:proofErr w:type="gramEnd"/>
            <w:r w:rsidRPr="00076106">
              <w:rPr>
                <w:rFonts w:asciiTheme="minorHAnsi" w:hAnsiTheme="minorHAnsi"/>
                <w:b/>
                <w:sz w:val="20"/>
              </w:rPr>
              <w:t xml:space="preserve"> au 30/04/XX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1D48D67C" w14:textId="77777777" w:rsidR="0058412B" w:rsidRPr="00076106" w:rsidRDefault="0058412B" w:rsidP="00F476D4">
            <w:pPr>
              <w:jc w:val="right"/>
              <w:rPr>
                <w:rFonts w:asciiTheme="minorHAnsi" w:hAnsiTheme="minorHAnsi"/>
                <w:b/>
                <w:sz w:val="20"/>
              </w:rPr>
            </w:pPr>
            <w:r w:rsidRPr="00076106">
              <w:rPr>
                <w:rFonts w:asciiTheme="minorHAnsi" w:hAnsiTheme="minorHAnsi"/>
                <w:b/>
                <w:sz w:val="20"/>
              </w:rPr>
              <w:t>+25330</w:t>
            </w:r>
          </w:p>
        </w:tc>
      </w:tr>
    </w:tbl>
    <w:p w14:paraId="42B1C50D" w14:textId="1E6E09C1" w:rsidR="005A5815" w:rsidRDefault="005A5815" w:rsidP="005A5815">
      <w:pPr>
        <w:rPr>
          <w:rFonts w:asciiTheme="minorHAnsi" w:hAnsiTheme="minorHAnsi"/>
          <w:bCs/>
          <w:sz w:val="22"/>
          <w:szCs w:val="18"/>
          <w:lang w:val="fr-BE"/>
        </w:rPr>
      </w:pPr>
    </w:p>
    <w:p w14:paraId="200E7DE8" w14:textId="77777777" w:rsidR="005A5815" w:rsidRPr="00076106" w:rsidRDefault="005A5815" w:rsidP="005A5815">
      <w:pPr>
        <w:contextualSpacing/>
        <w:rPr>
          <w:rFonts w:asciiTheme="minorHAnsi" w:hAnsiTheme="minorHAnsi"/>
        </w:rPr>
      </w:pPr>
    </w:p>
    <w:p w14:paraId="6700FB6E" w14:textId="77777777" w:rsidR="005A5815" w:rsidRPr="00076106" w:rsidRDefault="005A5815" w:rsidP="005A5815">
      <w:pPr>
        <w:tabs>
          <w:tab w:val="left" w:pos="1800"/>
          <w:tab w:val="center" w:pos="4703"/>
          <w:tab w:val="right" w:pos="9406"/>
        </w:tabs>
        <w:overflowPunct/>
        <w:autoSpaceDE/>
        <w:autoSpaceDN/>
        <w:adjustRightInd/>
        <w:spacing w:before="120"/>
        <w:textAlignment w:val="auto"/>
        <w:rPr>
          <w:rFonts w:asciiTheme="minorHAnsi" w:hAnsiTheme="minorHAnsi"/>
          <w:b/>
          <w:bCs/>
          <w:szCs w:val="22"/>
          <w:lang w:val="fr-BE" w:eastAsia="en-US"/>
        </w:rPr>
      </w:pPr>
      <w:r w:rsidRPr="00076106">
        <w:rPr>
          <w:rFonts w:asciiTheme="minorHAnsi" w:hAnsiTheme="minorHAnsi"/>
          <w:b/>
          <w:bCs/>
          <w:szCs w:val="22"/>
          <w:lang w:val="fr-BE" w:eastAsia="en-US"/>
        </w:rPr>
        <w:t>LIVRE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635"/>
        <w:gridCol w:w="850"/>
        <w:gridCol w:w="851"/>
        <w:gridCol w:w="3895"/>
        <w:gridCol w:w="1274"/>
        <w:gridCol w:w="1279"/>
      </w:tblGrid>
      <w:tr w:rsidR="005A5815" w:rsidRPr="002367C5" w14:paraId="677018B3" w14:textId="77777777" w:rsidTr="00F476D4">
        <w:tc>
          <w:tcPr>
            <w:tcW w:w="428" w:type="dxa"/>
          </w:tcPr>
          <w:p w14:paraId="2BBA961C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N°</w:t>
            </w:r>
          </w:p>
        </w:tc>
        <w:tc>
          <w:tcPr>
            <w:tcW w:w="635" w:type="dxa"/>
          </w:tcPr>
          <w:p w14:paraId="301D8046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Date</w:t>
            </w:r>
          </w:p>
        </w:tc>
        <w:tc>
          <w:tcPr>
            <w:tcW w:w="850" w:type="dxa"/>
          </w:tcPr>
          <w:p w14:paraId="76CEB792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D</w:t>
            </w:r>
          </w:p>
        </w:tc>
        <w:tc>
          <w:tcPr>
            <w:tcW w:w="851" w:type="dxa"/>
          </w:tcPr>
          <w:p w14:paraId="73655A71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C</w:t>
            </w:r>
          </w:p>
        </w:tc>
        <w:tc>
          <w:tcPr>
            <w:tcW w:w="3895" w:type="dxa"/>
          </w:tcPr>
          <w:p w14:paraId="124B8B61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Libellé</w:t>
            </w:r>
          </w:p>
        </w:tc>
        <w:tc>
          <w:tcPr>
            <w:tcW w:w="1274" w:type="dxa"/>
          </w:tcPr>
          <w:p w14:paraId="772EB21F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Débit</w:t>
            </w:r>
          </w:p>
        </w:tc>
        <w:tc>
          <w:tcPr>
            <w:tcW w:w="1279" w:type="dxa"/>
          </w:tcPr>
          <w:p w14:paraId="55743DB4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Crédit</w:t>
            </w:r>
          </w:p>
        </w:tc>
      </w:tr>
      <w:tr w:rsidR="005A5815" w:rsidRPr="00076106" w14:paraId="3A8F333F" w14:textId="77777777" w:rsidTr="00F476D4">
        <w:tc>
          <w:tcPr>
            <w:tcW w:w="428" w:type="dxa"/>
          </w:tcPr>
          <w:p w14:paraId="527083F6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18354A6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6534DCD" w14:textId="036D38C6" w:rsidR="005A5815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1027C87E" w14:textId="614344F7" w:rsidR="005A5815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CB9A499" w14:textId="28EC7EDD" w:rsidR="005A5815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13CBB2BD" w14:textId="0894B6F5" w:rsidR="005A5815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C3B949E" w14:textId="24C15368" w:rsidR="005A5815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27A986BD" w14:textId="2DA2BEDA" w:rsidR="005A5815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578081E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24DCA816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635" w:type="dxa"/>
          </w:tcPr>
          <w:p w14:paraId="40291C13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0" w:type="dxa"/>
          </w:tcPr>
          <w:p w14:paraId="0426D4B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0BAC206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77B248B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0D9C0A25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1" w:type="dxa"/>
          </w:tcPr>
          <w:p w14:paraId="363DDE85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7E8E6D2E" w14:textId="77777777" w:rsidR="005A5815" w:rsidRPr="00076106" w:rsidRDefault="005A5815" w:rsidP="00F476D4">
            <w:pPr>
              <w:tabs>
                <w:tab w:val="left" w:pos="750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38FF67E3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394131C7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3895" w:type="dxa"/>
          </w:tcPr>
          <w:p w14:paraId="151F6F9E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7209CF72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7D683A7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22975FAA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4" w:type="dxa"/>
          </w:tcPr>
          <w:p w14:paraId="243DC969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9" w:type="dxa"/>
          </w:tcPr>
          <w:p w14:paraId="71649403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</w:tr>
    </w:tbl>
    <w:p w14:paraId="2C8B7CDB" w14:textId="77777777" w:rsidR="00076106" w:rsidRPr="00076106" w:rsidRDefault="00076106" w:rsidP="00076106">
      <w:pPr>
        <w:rPr>
          <w:rFonts w:asciiTheme="minorHAnsi" w:hAnsiTheme="minorHAnsi"/>
        </w:rPr>
      </w:pPr>
    </w:p>
    <w:p w14:paraId="7E4195D4" w14:textId="2DF50BC2" w:rsidR="00076106" w:rsidRPr="00076106" w:rsidRDefault="005A5815" w:rsidP="0007610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6</w:t>
      </w:r>
      <w:r w:rsidR="00076106" w:rsidRPr="00076106">
        <w:rPr>
          <w:rFonts w:asciiTheme="minorHAnsi" w:hAnsiTheme="minorHAnsi"/>
          <w:b/>
        </w:rPr>
        <w:t>.</w:t>
      </w:r>
    </w:p>
    <w:tbl>
      <w:tblPr>
        <w:tblW w:w="4895" w:type="dxa"/>
        <w:tblInd w:w="-5" w:type="dxa"/>
        <w:shd w:val="clear" w:color="auto" w:fill="DBE5F1" w:themeFill="accent1" w:themeFillTint="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5"/>
        <w:gridCol w:w="1205"/>
        <w:gridCol w:w="1205"/>
        <w:gridCol w:w="1280"/>
      </w:tblGrid>
      <w:tr w:rsidR="002367C5" w:rsidRPr="00076106" w14:paraId="6C1B5E84" w14:textId="77777777" w:rsidTr="00472BAC">
        <w:trPr>
          <w:trHeight w:val="255"/>
        </w:trPr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351DCFAA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Claes Garage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3B48B17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048E57E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17990172" w14:textId="77777777" w:rsidR="002367C5" w:rsidRPr="00076106" w:rsidRDefault="002367C5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15/06/XX</w:t>
            </w:r>
          </w:p>
        </w:tc>
      </w:tr>
      <w:tr w:rsidR="002367C5" w:rsidRPr="00076106" w14:paraId="5804FBF3" w14:textId="77777777" w:rsidTr="00472BAC">
        <w:trPr>
          <w:trHeight w:val="255"/>
        </w:trPr>
        <w:tc>
          <w:tcPr>
            <w:tcW w:w="241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7105D1E8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rue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des vitrines 115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0752971D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067BE152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</w:tr>
      <w:tr w:rsidR="002367C5" w:rsidRPr="00076106" w14:paraId="184807A4" w14:textId="77777777" w:rsidTr="00472BAC">
        <w:trPr>
          <w:trHeight w:val="255"/>
        </w:trPr>
        <w:tc>
          <w:tcPr>
            <w:tcW w:w="241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242773D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1000 BRUXELLES</w:t>
            </w:r>
          </w:p>
        </w:tc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5AE53075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Facture n°658</w:t>
            </w:r>
          </w:p>
        </w:tc>
      </w:tr>
      <w:tr w:rsidR="002367C5" w:rsidRPr="00076106" w14:paraId="525D16AD" w14:textId="77777777" w:rsidTr="00472BAC">
        <w:trPr>
          <w:trHeight w:val="255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1E59D92D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77ED4878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65021B7A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076106">
              <w:rPr>
                <w:rFonts w:asciiTheme="minorHAnsi" w:hAnsiTheme="minorHAnsi"/>
                <w:sz w:val="20"/>
              </w:rPr>
              <w:t>Parfumetout</w:t>
            </w:r>
            <w:proofErr w:type="spellEnd"/>
          </w:p>
        </w:tc>
      </w:tr>
      <w:tr w:rsidR="002367C5" w:rsidRPr="00076106" w14:paraId="6FF5573B" w14:textId="77777777" w:rsidTr="00472BAC">
        <w:trPr>
          <w:trHeight w:val="255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583BC429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07E14685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685B05D3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rue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des belles Beauty 14</w:t>
            </w:r>
          </w:p>
        </w:tc>
      </w:tr>
      <w:tr w:rsidR="002367C5" w:rsidRPr="00076106" w14:paraId="011A3EE6" w14:textId="77777777" w:rsidTr="00472BAC">
        <w:trPr>
          <w:trHeight w:val="255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32205A23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1E2EB32E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009CA39D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5500 DINANT</w:t>
            </w:r>
          </w:p>
        </w:tc>
      </w:tr>
      <w:tr w:rsidR="002367C5" w:rsidRPr="00076106" w14:paraId="2348AF08" w14:textId="77777777" w:rsidTr="00472BAC">
        <w:trPr>
          <w:trHeight w:val="270"/>
        </w:trPr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66EB9DEC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7816528E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24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14:paraId="0B6A0581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</w:tr>
      <w:tr w:rsidR="002367C5" w:rsidRPr="00076106" w14:paraId="6C7DE107" w14:textId="77777777" w:rsidTr="00472BAC">
        <w:trPr>
          <w:trHeight w:val="270"/>
        </w:trPr>
        <w:tc>
          <w:tcPr>
            <w:tcW w:w="361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366F805A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Camionnette Maxi break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6E9BCA3E" w14:textId="77777777" w:rsidR="002367C5" w:rsidRPr="00076106" w:rsidRDefault="002367C5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24000</w:t>
            </w:r>
          </w:p>
        </w:tc>
      </w:tr>
      <w:tr w:rsidR="002367C5" w:rsidRPr="00076106" w14:paraId="5F4EC798" w14:textId="77777777" w:rsidTr="00472BAC">
        <w:trPr>
          <w:trHeight w:val="270"/>
        </w:trPr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342ECC25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Diesel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025A7200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62D41335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7CF1D4B5" w14:textId="77777777" w:rsidR="002367C5" w:rsidRPr="00076106" w:rsidRDefault="002367C5" w:rsidP="00F476D4">
            <w:pPr>
              <w:jc w:val="center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 xml:space="preserve">          200</w:t>
            </w:r>
          </w:p>
        </w:tc>
      </w:tr>
      <w:tr w:rsidR="002367C5" w:rsidRPr="00076106" w14:paraId="64D56153" w14:textId="77777777" w:rsidTr="00472BAC">
        <w:trPr>
          <w:trHeight w:val="270"/>
        </w:trPr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6C4BF62C" w14:textId="77777777" w:rsidR="002367C5" w:rsidRPr="00076106" w:rsidRDefault="002367C5" w:rsidP="00F476D4">
            <w:pPr>
              <w:rPr>
                <w:rFonts w:asciiTheme="minorHAnsi" w:hAnsiTheme="minorHAnsi"/>
                <w:b/>
                <w:sz w:val="20"/>
              </w:rPr>
            </w:pPr>
            <w:r w:rsidRPr="00076106">
              <w:rPr>
                <w:rFonts w:asciiTheme="minorHAnsi" w:hAnsiTheme="minorHAnsi"/>
                <w:b/>
                <w:sz w:val="20"/>
              </w:rPr>
              <w:t> 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392FDBAA" w14:textId="77777777" w:rsidR="002367C5" w:rsidRPr="00076106" w:rsidRDefault="002367C5" w:rsidP="00F476D4">
            <w:pPr>
              <w:rPr>
                <w:rFonts w:asciiTheme="minorHAnsi" w:hAnsiTheme="minorHAnsi"/>
                <w:b/>
                <w:sz w:val="20"/>
              </w:rPr>
            </w:pPr>
            <w:r w:rsidRPr="00076106">
              <w:rPr>
                <w:rFonts w:asciiTheme="minorHAnsi" w:hAnsiTheme="minorHAnsi"/>
                <w:b/>
                <w:sz w:val="20"/>
              </w:rPr>
              <w:t>Total à payer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7C0ACEF6" w14:textId="77777777" w:rsidR="002367C5" w:rsidRPr="00076106" w:rsidRDefault="002367C5" w:rsidP="00F476D4">
            <w:pPr>
              <w:rPr>
                <w:rFonts w:asciiTheme="minorHAnsi" w:hAnsiTheme="minorHAnsi"/>
                <w:b/>
                <w:sz w:val="20"/>
              </w:rPr>
            </w:pPr>
            <w:r w:rsidRPr="00076106">
              <w:rPr>
                <w:rFonts w:asciiTheme="minorHAnsi" w:hAnsiTheme="minorHAnsi"/>
                <w:b/>
                <w:sz w:val="20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45B2BB23" w14:textId="77777777" w:rsidR="002367C5" w:rsidRPr="00076106" w:rsidRDefault="002367C5" w:rsidP="00F476D4">
            <w:pPr>
              <w:jc w:val="right"/>
              <w:rPr>
                <w:rFonts w:asciiTheme="minorHAnsi" w:hAnsiTheme="minorHAnsi"/>
                <w:b/>
                <w:sz w:val="20"/>
              </w:rPr>
            </w:pPr>
            <w:r w:rsidRPr="00076106">
              <w:rPr>
                <w:rFonts w:asciiTheme="minorHAnsi" w:hAnsiTheme="minorHAnsi"/>
                <w:b/>
                <w:sz w:val="20"/>
              </w:rPr>
              <w:t>24200</w:t>
            </w:r>
          </w:p>
        </w:tc>
      </w:tr>
    </w:tbl>
    <w:p w14:paraId="49051CEF" w14:textId="636DB04A" w:rsidR="00076106" w:rsidRDefault="00076106" w:rsidP="00076106">
      <w:pPr>
        <w:rPr>
          <w:rFonts w:asciiTheme="minorHAnsi" w:hAnsiTheme="minorHAnsi"/>
        </w:rPr>
      </w:pPr>
    </w:p>
    <w:p w14:paraId="73B847A5" w14:textId="77777777" w:rsidR="00A453B3" w:rsidRDefault="00A453B3" w:rsidP="00076106">
      <w:pPr>
        <w:rPr>
          <w:rFonts w:asciiTheme="minorHAnsi" w:hAnsiTheme="minorHAnsi"/>
        </w:rPr>
      </w:pPr>
    </w:p>
    <w:p w14:paraId="4151F1A8" w14:textId="77777777" w:rsidR="005A5815" w:rsidRPr="005A5815" w:rsidRDefault="005A5815" w:rsidP="005A5815">
      <w:pPr>
        <w:tabs>
          <w:tab w:val="left" w:pos="1800"/>
          <w:tab w:val="center" w:pos="4703"/>
          <w:tab w:val="right" w:pos="9406"/>
        </w:tabs>
        <w:overflowPunct/>
        <w:autoSpaceDE/>
        <w:autoSpaceDN/>
        <w:adjustRightInd/>
        <w:spacing w:before="120"/>
        <w:textAlignment w:val="auto"/>
        <w:rPr>
          <w:rFonts w:asciiTheme="minorHAnsi" w:hAnsiTheme="minorHAnsi"/>
          <w:sz w:val="20"/>
          <w:szCs w:val="18"/>
          <w:lang w:val="fr-BE" w:eastAsia="en-US"/>
        </w:rPr>
      </w:pPr>
      <w:r w:rsidRPr="005A5815">
        <w:rPr>
          <w:rFonts w:asciiTheme="minorHAnsi" w:hAnsiTheme="minorHAnsi"/>
          <w:sz w:val="20"/>
          <w:szCs w:val="18"/>
          <w:lang w:val="fr-BE" w:eastAsia="en-US"/>
        </w:rPr>
        <w:t>LIVRE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635"/>
        <w:gridCol w:w="850"/>
        <w:gridCol w:w="851"/>
        <w:gridCol w:w="3895"/>
        <w:gridCol w:w="1274"/>
        <w:gridCol w:w="1279"/>
      </w:tblGrid>
      <w:tr w:rsidR="005A5815" w:rsidRPr="002367C5" w14:paraId="5E546AC6" w14:textId="77777777" w:rsidTr="00F476D4">
        <w:tc>
          <w:tcPr>
            <w:tcW w:w="428" w:type="dxa"/>
          </w:tcPr>
          <w:p w14:paraId="7FB08B06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N°</w:t>
            </w:r>
          </w:p>
        </w:tc>
        <w:tc>
          <w:tcPr>
            <w:tcW w:w="635" w:type="dxa"/>
          </w:tcPr>
          <w:p w14:paraId="32D272F2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Date</w:t>
            </w:r>
          </w:p>
        </w:tc>
        <w:tc>
          <w:tcPr>
            <w:tcW w:w="850" w:type="dxa"/>
          </w:tcPr>
          <w:p w14:paraId="4E907ADD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D</w:t>
            </w:r>
          </w:p>
        </w:tc>
        <w:tc>
          <w:tcPr>
            <w:tcW w:w="851" w:type="dxa"/>
          </w:tcPr>
          <w:p w14:paraId="17C65F08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C</w:t>
            </w:r>
          </w:p>
        </w:tc>
        <w:tc>
          <w:tcPr>
            <w:tcW w:w="3895" w:type="dxa"/>
          </w:tcPr>
          <w:p w14:paraId="30387B37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Libellé</w:t>
            </w:r>
          </w:p>
        </w:tc>
        <w:tc>
          <w:tcPr>
            <w:tcW w:w="1274" w:type="dxa"/>
          </w:tcPr>
          <w:p w14:paraId="01DBC77F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Débit</w:t>
            </w:r>
          </w:p>
        </w:tc>
        <w:tc>
          <w:tcPr>
            <w:tcW w:w="1279" w:type="dxa"/>
          </w:tcPr>
          <w:p w14:paraId="678116CB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Crédit</w:t>
            </w:r>
          </w:p>
        </w:tc>
      </w:tr>
      <w:tr w:rsidR="005A5815" w:rsidRPr="00076106" w14:paraId="2B03E64F" w14:textId="77777777" w:rsidTr="00F476D4">
        <w:tc>
          <w:tcPr>
            <w:tcW w:w="428" w:type="dxa"/>
          </w:tcPr>
          <w:p w14:paraId="67911687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41A28C3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3A9A9403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572D026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635" w:type="dxa"/>
          </w:tcPr>
          <w:p w14:paraId="74C1A538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0" w:type="dxa"/>
          </w:tcPr>
          <w:p w14:paraId="43EC4EF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5B9DB8FC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CCE8D4A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2B0F1F62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1" w:type="dxa"/>
          </w:tcPr>
          <w:p w14:paraId="7E33C1B9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229BCF38" w14:textId="77777777" w:rsidR="005A5815" w:rsidRPr="00076106" w:rsidRDefault="005A5815" w:rsidP="00F476D4">
            <w:pPr>
              <w:tabs>
                <w:tab w:val="left" w:pos="750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E69584E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3A6D94AF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3895" w:type="dxa"/>
          </w:tcPr>
          <w:p w14:paraId="18EDCA1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756E2632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1DBC5091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5C6B7CA7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4" w:type="dxa"/>
          </w:tcPr>
          <w:p w14:paraId="2299F26E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9" w:type="dxa"/>
          </w:tcPr>
          <w:p w14:paraId="06F61EAF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</w:tr>
    </w:tbl>
    <w:p w14:paraId="6433DE3B" w14:textId="77777777" w:rsidR="00076106" w:rsidRPr="00076106" w:rsidRDefault="00076106" w:rsidP="00076106">
      <w:pPr>
        <w:rPr>
          <w:rFonts w:asciiTheme="minorHAnsi" w:hAnsiTheme="minorHAnsi"/>
        </w:rPr>
      </w:pPr>
    </w:p>
    <w:p w14:paraId="34E15C5E" w14:textId="6B6DA97B" w:rsidR="00076106" w:rsidRPr="00076106" w:rsidRDefault="005A5815" w:rsidP="0007610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7</w:t>
      </w:r>
      <w:r w:rsidR="00076106" w:rsidRPr="00076106">
        <w:rPr>
          <w:rFonts w:asciiTheme="minorHAnsi" w:hAnsiTheme="minorHAnsi"/>
          <w:b/>
        </w:rPr>
        <w:t>.</w:t>
      </w:r>
    </w:p>
    <w:tbl>
      <w:tblPr>
        <w:tblW w:w="5164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"/>
        <w:gridCol w:w="2087"/>
        <w:gridCol w:w="1200"/>
        <w:gridCol w:w="1280"/>
      </w:tblGrid>
      <w:tr w:rsidR="002367C5" w:rsidRPr="00076106" w14:paraId="11600070" w14:textId="77777777" w:rsidTr="00472BAC">
        <w:trPr>
          <w:trHeight w:val="255"/>
        </w:trPr>
        <w:tc>
          <w:tcPr>
            <w:tcW w:w="268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44A1614F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LLB 330-112598-54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bottom"/>
          </w:tcPr>
          <w:p w14:paraId="7E1EE165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extrait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n°3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01B9EDC2" w14:textId="77777777" w:rsidR="002367C5" w:rsidRPr="00076106" w:rsidRDefault="002367C5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30/06/XX</w:t>
            </w:r>
          </w:p>
        </w:tc>
      </w:tr>
      <w:tr w:rsidR="002367C5" w:rsidRPr="00076106" w14:paraId="65097922" w14:textId="77777777" w:rsidTr="00472BAC">
        <w:trPr>
          <w:trHeight w:val="255"/>
        </w:trPr>
        <w:tc>
          <w:tcPr>
            <w:tcW w:w="5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2AFD7340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583B1851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solde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initial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6E20D2DC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7C46304A" w14:textId="77777777" w:rsidR="002367C5" w:rsidRPr="00076106" w:rsidRDefault="002367C5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+25330</w:t>
            </w:r>
          </w:p>
        </w:tc>
      </w:tr>
      <w:tr w:rsidR="002367C5" w:rsidRPr="00076106" w14:paraId="74801EB9" w14:textId="77777777" w:rsidTr="00472BAC">
        <w:trPr>
          <w:trHeight w:val="255"/>
        </w:trPr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3778F787" w14:textId="77777777" w:rsidR="002367C5" w:rsidRPr="00076106" w:rsidRDefault="002367C5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20-jui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36BCB848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Emprunt camionnette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00F66B84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088753C4" w14:textId="77777777" w:rsidR="002367C5" w:rsidRPr="00076106" w:rsidRDefault="002367C5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+24000</w:t>
            </w:r>
          </w:p>
        </w:tc>
      </w:tr>
      <w:tr w:rsidR="002367C5" w:rsidRPr="00076106" w14:paraId="02455AA4" w14:textId="77777777" w:rsidTr="00472BAC">
        <w:trPr>
          <w:trHeight w:val="255"/>
        </w:trPr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7227A5DA" w14:textId="77777777" w:rsidR="002367C5" w:rsidRPr="00076106" w:rsidRDefault="002367C5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22-jui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761285C4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Abonnement Revue Art et beauty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3FA2ADDC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5EF49BEC" w14:textId="77777777" w:rsidR="002367C5" w:rsidRPr="00076106" w:rsidRDefault="002367C5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-150</w:t>
            </w:r>
          </w:p>
        </w:tc>
      </w:tr>
      <w:tr w:rsidR="002367C5" w:rsidRPr="00076106" w14:paraId="1EF7B736" w14:textId="77777777" w:rsidTr="00472BAC">
        <w:trPr>
          <w:trHeight w:val="255"/>
        </w:trPr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39B2FDC6" w14:textId="77777777" w:rsidR="002367C5" w:rsidRPr="00076106" w:rsidRDefault="002367C5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25-jui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22BE779D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 xml:space="preserve">Paiement Claes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7FFF94FA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0B033DF3" w14:textId="77777777" w:rsidR="002367C5" w:rsidRPr="00076106" w:rsidRDefault="002367C5" w:rsidP="00F476D4">
            <w:pPr>
              <w:jc w:val="right"/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-24200</w:t>
            </w:r>
          </w:p>
        </w:tc>
      </w:tr>
      <w:tr w:rsidR="002367C5" w:rsidRPr="00076106" w14:paraId="77E12322" w14:textId="77777777" w:rsidTr="00472BAC">
        <w:trPr>
          <w:trHeight w:val="270"/>
        </w:trPr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203C4F29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r w:rsidRPr="00076106">
              <w:rPr>
                <w:rFonts w:asciiTheme="minorHAnsi" w:hAnsiTheme="minorHAnsi"/>
                <w:sz w:val="20"/>
              </w:rPr>
              <w:t> </w:t>
            </w:r>
          </w:p>
        </w:tc>
        <w:tc>
          <w:tcPr>
            <w:tcW w:w="32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44B5A8BE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  <w:proofErr w:type="gramStart"/>
            <w:r w:rsidRPr="00076106">
              <w:rPr>
                <w:rFonts w:asciiTheme="minorHAnsi" w:hAnsiTheme="minorHAnsi"/>
                <w:sz w:val="20"/>
              </w:rPr>
              <w:t>solde</w:t>
            </w:r>
            <w:proofErr w:type="gramEnd"/>
            <w:r w:rsidRPr="00076106">
              <w:rPr>
                <w:rFonts w:asciiTheme="minorHAnsi" w:hAnsiTheme="minorHAnsi"/>
                <w:sz w:val="20"/>
              </w:rPr>
              <w:t xml:space="preserve"> au 30/06/XX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bottom"/>
          </w:tcPr>
          <w:p w14:paraId="08175A7E" w14:textId="77777777" w:rsidR="002367C5" w:rsidRPr="00076106" w:rsidRDefault="002367C5" w:rsidP="00F476D4">
            <w:pPr>
              <w:jc w:val="right"/>
              <w:rPr>
                <w:rFonts w:asciiTheme="minorHAnsi" w:hAnsiTheme="minorHAnsi"/>
                <w:b/>
                <w:sz w:val="20"/>
              </w:rPr>
            </w:pPr>
            <w:r w:rsidRPr="00076106">
              <w:rPr>
                <w:rFonts w:asciiTheme="minorHAnsi" w:hAnsiTheme="minorHAnsi"/>
                <w:b/>
                <w:sz w:val="20"/>
              </w:rPr>
              <w:t>24980</w:t>
            </w:r>
          </w:p>
        </w:tc>
      </w:tr>
      <w:tr w:rsidR="002367C5" w:rsidRPr="00076106" w14:paraId="01C62666" w14:textId="77777777" w:rsidTr="002367C5">
        <w:trPr>
          <w:trHeight w:val="255"/>
        </w:trPr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DD314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76655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D89F8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2C6B0" w14:textId="77777777" w:rsidR="002367C5" w:rsidRPr="00076106" w:rsidRDefault="002367C5" w:rsidP="00F476D4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5EDA7057" w14:textId="16C3648E" w:rsidR="0008208C" w:rsidRDefault="0008208C" w:rsidP="0008208C">
      <w:pPr>
        <w:rPr>
          <w:rFonts w:asciiTheme="minorHAnsi" w:hAnsiTheme="minorHAnsi"/>
        </w:rPr>
      </w:pPr>
    </w:p>
    <w:p w14:paraId="60F5598D" w14:textId="77777777" w:rsidR="00A453B3" w:rsidRPr="002367C5" w:rsidRDefault="00A453B3" w:rsidP="0008208C">
      <w:pPr>
        <w:rPr>
          <w:rFonts w:asciiTheme="minorHAnsi" w:hAnsiTheme="minorHAnsi"/>
          <w:bCs/>
          <w:sz w:val="22"/>
          <w:szCs w:val="18"/>
          <w:lang w:val="fr-BE"/>
        </w:rPr>
      </w:pPr>
    </w:p>
    <w:p w14:paraId="6F22FCA6" w14:textId="77777777" w:rsidR="005A5815" w:rsidRPr="002367C5" w:rsidRDefault="005A5815" w:rsidP="005A5815">
      <w:pPr>
        <w:rPr>
          <w:rFonts w:asciiTheme="minorHAnsi" w:hAnsiTheme="minorHAnsi"/>
          <w:bCs/>
          <w:sz w:val="22"/>
          <w:szCs w:val="18"/>
        </w:rPr>
      </w:pPr>
    </w:p>
    <w:p w14:paraId="2EF4A803" w14:textId="77777777" w:rsidR="005A5815" w:rsidRPr="00E94B8A" w:rsidRDefault="005A5815" w:rsidP="005A5815">
      <w:pPr>
        <w:tabs>
          <w:tab w:val="left" w:pos="1800"/>
          <w:tab w:val="center" w:pos="4703"/>
          <w:tab w:val="right" w:pos="9406"/>
        </w:tabs>
        <w:overflowPunct/>
        <w:autoSpaceDE/>
        <w:autoSpaceDN/>
        <w:adjustRightInd/>
        <w:spacing w:before="120"/>
        <w:textAlignment w:val="auto"/>
        <w:rPr>
          <w:rFonts w:asciiTheme="minorHAnsi" w:hAnsiTheme="minorHAnsi"/>
          <w:b/>
          <w:bCs/>
          <w:sz w:val="20"/>
          <w:szCs w:val="18"/>
          <w:lang w:val="fr-BE" w:eastAsia="en-US"/>
        </w:rPr>
      </w:pPr>
      <w:r w:rsidRPr="00E94B8A">
        <w:rPr>
          <w:rFonts w:asciiTheme="minorHAnsi" w:hAnsiTheme="minorHAnsi"/>
          <w:b/>
          <w:bCs/>
          <w:sz w:val="20"/>
          <w:szCs w:val="18"/>
          <w:lang w:val="fr-BE" w:eastAsia="en-US"/>
        </w:rPr>
        <w:t>LIVRE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635"/>
        <w:gridCol w:w="850"/>
        <w:gridCol w:w="851"/>
        <w:gridCol w:w="3895"/>
        <w:gridCol w:w="1274"/>
        <w:gridCol w:w="1279"/>
      </w:tblGrid>
      <w:tr w:rsidR="005A5815" w:rsidRPr="002367C5" w14:paraId="1340F6D6" w14:textId="77777777" w:rsidTr="00F476D4">
        <w:tc>
          <w:tcPr>
            <w:tcW w:w="428" w:type="dxa"/>
          </w:tcPr>
          <w:p w14:paraId="7ADE530D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N°</w:t>
            </w:r>
          </w:p>
        </w:tc>
        <w:tc>
          <w:tcPr>
            <w:tcW w:w="635" w:type="dxa"/>
          </w:tcPr>
          <w:p w14:paraId="3E25235E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Date</w:t>
            </w:r>
          </w:p>
        </w:tc>
        <w:tc>
          <w:tcPr>
            <w:tcW w:w="850" w:type="dxa"/>
          </w:tcPr>
          <w:p w14:paraId="31CA9A8D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D</w:t>
            </w:r>
          </w:p>
        </w:tc>
        <w:tc>
          <w:tcPr>
            <w:tcW w:w="851" w:type="dxa"/>
          </w:tcPr>
          <w:p w14:paraId="4497DF0D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N° </w:t>
            </w:r>
            <w:proofErr w:type="spellStart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cp</w:t>
            </w:r>
            <w:proofErr w:type="spellEnd"/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 xml:space="preserve"> C</w:t>
            </w:r>
          </w:p>
        </w:tc>
        <w:tc>
          <w:tcPr>
            <w:tcW w:w="3895" w:type="dxa"/>
          </w:tcPr>
          <w:p w14:paraId="1154C8AC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Libellé</w:t>
            </w:r>
          </w:p>
        </w:tc>
        <w:tc>
          <w:tcPr>
            <w:tcW w:w="1274" w:type="dxa"/>
          </w:tcPr>
          <w:p w14:paraId="7CA324E1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Débit</w:t>
            </w:r>
          </w:p>
        </w:tc>
        <w:tc>
          <w:tcPr>
            <w:tcW w:w="1279" w:type="dxa"/>
          </w:tcPr>
          <w:p w14:paraId="19CAC6FF" w14:textId="77777777" w:rsidR="005A5815" w:rsidRPr="002367C5" w:rsidRDefault="005A5815" w:rsidP="00F476D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Cs/>
                <w:szCs w:val="24"/>
                <w:lang w:val="fr-BE"/>
              </w:rPr>
            </w:pPr>
            <w:r w:rsidRPr="002367C5">
              <w:rPr>
                <w:rFonts w:asciiTheme="minorHAnsi" w:hAnsiTheme="minorHAnsi"/>
                <w:bCs/>
                <w:szCs w:val="24"/>
                <w:lang w:val="fr-BE"/>
              </w:rPr>
              <w:t>Crédit</w:t>
            </w:r>
          </w:p>
        </w:tc>
      </w:tr>
      <w:tr w:rsidR="005A5815" w:rsidRPr="00076106" w14:paraId="534BC52F" w14:textId="77777777" w:rsidTr="00F476D4">
        <w:tc>
          <w:tcPr>
            <w:tcW w:w="428" w:type="dxa"/>
          </w:tcPr>
          <w:p w14:paraId="3E4A2D2F" w14:textId="02533E4A" w:rsidR="005A5815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E893BE7" w14:textId="01CBEE68" w:rsidR="00E94B8A" w:rsidRDefault="00E94B8A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0785BBF7" w14:textId="30889E58" w:rsidR="00E94B8A" w:rsidRDefault="00E94B8A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042F5581" w14:textId="26EFDB4B" w:rsidR="00E94B8A" w:rsidRDefault="00E94B8A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5ABC8886" w14:textId="77777777" w:rsidR="00E94B8A" w:rsidRPr="00076106" w:rsidRDefault="00E94B8A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3EB43BD1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23678F4E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56F156A9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635" w:type="dxa"/>
          </w:tcPr>
          <w:p w14:paraId="03967B7F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0" w:type="dxa"/>
          </w:tcPr>
          <w:p w14:paraId="3F0C7268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5B8DCD41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A082FC5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571D8DC1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851" w:type="dxa"/>
          </w:tcPr>
          <w:p w14:paraId="23D40240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176722A0" w14:textId="77777777" w:rsidR="005A5815" w:rsidRPr="00076106" w:rsidRDefault="005A5815" w:rsidP="00F476D4">
            <w:pPr>
              <w:tabs>
                <w:tab w:val="left" w:pos="750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AA811A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4CB99F49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3895" w:type="dxa"/>
          </w:tcPr>
          <w:p w14:paraId="0820A424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6745ACC7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770234DE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  <w:p w14:paraId="2AB31C0A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4" w:type="dxa"/>
          </w:tcPr>
          <w:p w14:paraId="34477AFC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  <w:tc>
          <w:tcPr>
            <w:tcW w:w="1279" w:type="dxa"/>
          </w:tcPr>
          <w:p w14:paraId="3545D6BC" w14:textId="77777777" w:rsidR="005A5815" w:rsidRPr="00076106" w:rsidRDefault="005A5815" w:rsidP="00F476D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Cs w:val="24"/>
                <w:lang w:val="fr-BE"/>
              </w:rPr>
            </w:pPr>
          </w:p>
        </w:tc>
      </w:tr>
    </w:tbl>
    <w:p w14:paraId="1CD88294" w14:textId="77777777" w:rsidR="005A5815" w:rsidRPr="00076106" w:rsidRDefault="005A5815" w:rsidP="005A5815">
      <w:pPr>
        <w:overflowPunct/>
        <w:autoSpaceDE/>
        <w:autoSpaceDN/>
        <w:adjustRightInd/>
        <w:contextualSpacing/>
        <w:textAlignment w:val="auto"/>
        <w:rPr>
          <w:rFonts w:asciiTheme="minorHAnsi" w:hAnsiTheme="minorHAnsi"/>
          <w:szCs w:val="24"/>
          <w:lang w:val="fr-BE"/>
        </w:rPr>
      </w:pPr>
    </w:p>
    <w:p w14:paraId="7F95066F" w14:textId="1324C07F" w:rsidR="005A5815" w:rsidRDefault="005A5815" w:rsidP="00076106">
      <w:pPr>
        <w:rPr>
          <w:rFonts w:asciiTheme="minorHAnsi" w:hAnsiTheme="minorHAnsi"/>
        </w:rPr>
      </w:pPr>
    </w:p>
    <w:p w14:paraId="0C580DAD" w14:textId="283AC549" w:rsidR="005D1B66" w:rsidRDefault="005D1B66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/>
        </w:rPr>
      </w:pPr>
      <w:bookmarkStart w:id="4" w:name="_Hlk55838258"/>
      <w:r>
        <w:rPr>
          <w:rFonts w:asciiTheme="minorHAnsi" w:hAnsiTheme="minorHAnsi"/>
        </w:rPr>
        <w:br w:type="page"/>
      </w:r>
    </w:p>
    <w:p w14:paraId="38288B12" w14:textId="466343B3" w:rsidR="005D1B66" w:rsidRDefault="005D1B66" w:rsidP="005D1B66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484FCB15" w14:textId="467734A8" w:rsidR="00A453B3" w:rsidRPr="00A453B3" w:rsidRDefault="00A453B3" w:rsidP="00A453B3">
      <w:pPr>
        <w:contextualSpacing/>
        <w:rPr>
          <w:rFonts w:asciiTheme="minorHAnsi" w:hAnsiTheme="minorHAnsi"/>
          <w:b/>
          <w:bCs/>
          <w:sz w:val="28"/>
          <w:szCs w:val="22"/>
          <w:u w:val="single"/>
        </w:rPr>
      </w:pPr>
      <w:r w:rsidRPr="00A453B3">
        <w:rPr>
          <w:rFonts w:asciiTheme="minorHAnsi" w:hAnsiTheme="minorHAnsi"/>
          <w:b/>
          <w:bCs/>
          <w:sz w:val="28"/>
          <w:szCs w:val="22"/>
          <w:u w:val="single"/>
        </w:rPr>
        <w:t xml:space="preserve">EXERCICE </w:t>
      </w:r>
      <w:r w:rsidR="00F334CB">
        <w:rPr>
          <w:rFonts w:asciiTheme="minorHAnsi" w:hAnsiTheme="minorHAnsi"/>
          <w:b/>
          <w:bCs/>
          <w:sz w:val="28"/>
          <w:szCs w:val="22"/>
          <w:u w:val="single"/>
        </w:rPr>
        <w:t>3</w:t>
      </w:r>
    </w:p>
    <w:p w14:paraId="384BA042" w14:textId="77777777" w:rsidR="00A453B3" w:rsidRPr="005D1B66" w:rsidRDefault="00A453B3" w:rsidP="005D1B66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7756F86E" w14:textId="779DB762" w:rsidR="005D1B66" w:rsidRPr="005D1B66" w:rsidRDefault="005D1B66" w:rsidP="005D1B66">
      <w:pPr>
        <w:numPr>
          <w:ilvl w:val="0"/>
          <w:numId w:val="5"/>
        </w:numPr>
        <w:overflowPunct/>
        <w:autoSpaceDE/>
        <w:autoSpaceDN/>
        <w:adjustRightInd/>
        <w:ind w:left="567"/>
        <w:contextualSpacing/>
        <w:textAlignment w:val="auto"/>
        <w:rPr>
          <w:rFonts w:asciiTheme="minorHAnsi" w:hAnsiTheme="minorHAnsi"/>
          <w:sz w:val="22"/>
          <w:szCs w:val="22"/>
          <w:lang w:val="fr-BE"/>
        </w:rPr>
      </w:pPr>
      <w:r w:rsidRPr="005D1B66">
        <w:rPr>
          <w:rFonts w:asciiTheme="minorHAnsi" w:hAnsiTheme="minorHAnsi"/>
          <w:sz w:val="22"/>
          <w:szCs w:val="22"/>
          <w:lang w:val="fr-BE"/>
        </w:rPr>
        <w:t xml:space="preserve">Quel est le nom de ce </w:t>
      </w:r>
      <w:r w:rsidR="006F194D" w:rsidRPr="005D1B66">
        <w:rPr>
          <w:rFonts w:asciiTheme="minorHAnsi" w:hAnsiTheme="minorHAnsi"/>
          <w:sz w:val="22"/>
          <w:szCs w:val="22"/>
          <w:lang w:val="fr-BE"/>
        </w:rPr>
        <w:t>document ?</w:t>
      </w:r>
    </w:p>
    <w:p w14:paraId="5E857AD6" w14:textId="77777777" w:rsidR="005D1B66" w:rsidRPr="005D1B66" w:rsidRDefault="005D1B66" w:rsidP="005D1B66">
      <w:pPr>
        <w:numPr>
          <w:ilvl w:val="0"/>
          <w:numId w:val="5"/>
        </w:numPr>
        <w:overflowPunct/>
        <w:autoSpaceDE/>
        <w:autoSpaceDN/>
        <w:adjustRightInd/>
        <w:ind w:left="567"/>
        <w:contextualSpacing/>
        <w:textAlignment w:val="auto"/>
        <w:rPr>
          <w:rFonts w:asciiTheme="minorHAnsi" w:hAnsiTheme="minorHAnsi"/>
          <w:sz w:val="22"/>
          <w:szCs w:val="22"/>
          <w:lang w:val="fr-BE"/>
        </w:rPr>
      </w:pPr>
      <w:r w:rsidRPr="005D1B66">
        <w:rPr>
          <w:rFonts w:asciiTheme="minorHAnsi" w:hAnsiTheme="minorHAnsi"/>
          <w:sz w:val="22"/>
          <w:szCs w:val="22"/>
          <w:lang w:val="fr-BE"/>
        </w:rPr>
        <w:t>Complétez-le.</w:t>
      </w:r>
    </w:p>
    <w:p w14:paraId="41C64CB8" w14:textId="12C50113" w:rsidR="005D1B66" w:rsidRPr="005D1B66" w:rsidRDefault="005D1B66" w:rsidP="005D1B66">
      <w:pPr>
        <w:numPr>
          <w:ilvl w:val="0"/>
          <w:numId w:val="5"/>
        </w:numPr>
        <w:overflowPunct/>
        <w:autoSpaceDE/>
        <w:autoSpaceDN/>
        <w:adjustRightInd/>
        <w:ind w:left="567"/>
        <w:textAlignment w:val="auto"/>
        <w:rPr>
          <w:rFonts w:asciiTheme="minorHAnsi" w:hAnsiTheme="minorHAnsi"/>
          <w:sz w:val="22"/>
          <w:szCs w:val="22"/>
          <w:lang w:val="fr-BE"/>
        </w:rPr>
      </w:pPr>
      <w:r w:rsidRPr="005D1B66">
        <w:rPr>
          <w:rFonts w:asciiTheme="minorHAnsi" w:hAnsiTheme="minorHAnsi"/>
          <w:sz w:val="22"/>
          <w:szCs w:val="22"/>
          <w:lang w:val="fr-BE"/>
        </w:rPr>
        <w:t xml:space="preserve">Indiquez le premier chiffre des numéros de compte. </w:t>
      </w:r>
      <w:r w:rsidR="006F194D" w:rsidRPr="005D1B66">
        <w:rPr>
          <w:rFonts w:asciiTheme="minorHAnsi" w:hAnsiTheme="minorHAnsi"/>
          <w:sz w:val="22"/>
          <w:szCs w:val="22"/>
          <w:lang w:val="fr-BE"/>
        </w:rPr>
        <w:t>Attention !</w:t>
      </w:r>
      <w:r w:rsidRPr="005D1B66">
        <w:rPr>
          <w:rFonts w:asciiTheme="minorHAnsi" w:hAnsiTheme="minorHAnsi"/>
          <w:sz w:val="22"/>
          <w:szCs w:val="22"/>
          <w:lang w:val="fr-BE"/>
        </w:rPr>
        <w:t xml:space="preserve"> Ne perdez pas de temps à les remettre en bon ordre </w:t>
      </w:r>
      <w:r w:rsidR="006F194D" w:rsidRPr="005D1B66">
        <w:rPr>
          <w:rFonts w:asciiTheme="minorHAnsi" w:hAnsiTheme="minorHAnsi"/>
          <w:sz w:val="22"/>
          <w:szCs w:val="22"/>
          <w:lang w:val="fr-BE"/>
        </w:rPr>
        <w:t>numérique !</w:t>
      </w:r>
    </w:p>
    <w:p w14:paraId="6F79F4AD" w14:textId="77777777" w:rsidR="005D1B66" w:rsidRPr="005D1B66" w:rsidRDefault="005D1B66" w:rsidP="005D1B66">
      <w:pPr>
        <w:numPr>
          <w:ilvl w:val="0"/>
          <w:numId w:val="5"/>
        </w:numPr>
        <w:overflowPunct/>
        <w:autoSpaceDE/>
        <w:autoSpaceDN/>
        <w:adjustRightInd/>
        <w:ind w:left="567"/>
        <w:contextualSpacing/>
        <w:textAlignment w:val="auto"/>
        <w:rPr>
          <w:rFonts w:asciiTheme="minorHAnsi" w:hAnsiTheme="minorHAnsi"/>
          <w:sz w:val="22"/>
          <w:szCs w:val="22"/>
          <w:lang w:val="fr-BE"/>
        </w:rPr>
      </w:pPr>
      <w:r w:rsidRPr="005D1B66">
        <w:rPr>
          <w:rFonts w:asciiTheme="minorHAnsi" w:hAnsiTheme="minorHAnsi"/>
          <w:sz w:val="22"/>
          <w:szCs w:val="22"/>
          <w:lang w:val="fr-BE"/>
        </w:rPr>
        <w:t>Calculez le résultat de deux façons différentes.</w:t>
      </w:r>
    </w:p>
    <w:p w14:paraId="572F208B" w14:textId="77777777" w:rsidR="005D1B66" w:rsidRPr="005D1B66" w:rsidRDefault="005D1B66" w:rsidP="005D1B66">
      <w:pPr>
        <w:overflowPunct/>
        <w:autoSpaceDE/>
        <w:autoSpaceDN/>
        <w:adjustRightInd/>
        <w:ind w:left="1429"/>
        <w:contextualSpacing/>
        <w:textAlignment w:val="auto"/>
        <w:rPr>
          <w:rFonts w:asciiTheme="minorHAnsi" w:hAnsiTheme="minorHAnsi"/>
          <w:sz w:val="22"/>
          <w:szCs w:val="22"/>
          <w:lang w:val="fr-BE"/>
        </w:rPr>
      </w:pPr>
    </w:p>
    <w:p w14:paraId="460058C0" w14:textId="77777777" w:rsidR="005D1B66" w:rsidRPr="005D1B66" w:rsidRDefault="005D1B66" w:rsidP="005D1B66">
      <w:pPr>
        <w:tabs>
          <w:tab w:val="num" w:pos="1068"/>
        </w:tabs>
        <w:ind w:left="708"/>
        <w:rPr>
          <w:ins w:id="5" w:author="Dominique Sorel" w:date="2002-05-23T21:56:00Z"/>
          <w:rFonts w:asciiTheme="minorHAnsi" w:hAnsiTheme="minorHAnsi"/>
          <w:sz w:val="22"/>
          <w:szCs w:val="22"/>
          <w:lang w:val="fr-BE"/>
        </w:rPr>
      </w:pPr>
    </w:p>
    <w:tbl>
      <w:tblPr>
        <w:tblW w:w="870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7"/>
        <w:gridCol w:w="1803"/>
        <w:gridCol w:w="1308"/>
        <w:gridCol w:w="1555"/>
        <w:gridCol w:w="1555"/>
        <w:gridCol w:w="1555"/>
      </w:tblGrid>
      <w:tr w:rsidR="005D1B66" w:rsidRPr="005D1B66" w14:paraId="62A608C5" w14:textId="77777777" w:rsidTr="00F476D4">
        <w:trPr>
          <w:trHeight w:val="331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5998F1" w14:textId="77777777" w:rsidR="005D1B66" w:rsidRPr="005D1B66" w:rsidRDefault="005D1B66" w:rsidP="005D1B66">
            <w:pPr>
              <w:rPr>
                <w:rFonts w:asciiTheme="minorHAnsi" w:hAnsiTheme="minorHAnsi"/>
                <w:b/>
                <w:snapToGrid w:val="0"/>
                <w:color w:val="000000"/>
                <w:szCs w:val="22"/>
                <w:lang w:val="fr-BE"/>
              </w:rPr>
            </w:pPr>
            <w:proofErr w:type="gramStart"/>
            <w:r w:rsidRPr="005D1B66">
              <w:rPr>
                <w:rFonts w:asciiTheme="minorHAnsi" w:hAnsiTheme="minorHAnsi"/>
                <w:b/>
                <w:snapToGrid w:val="0"/>
                <w:color w:val="000000"/>
                <w:sz w:val="22"/>
                <w:szCs w:val="22"/>
                <w:lang w:val="fr-BE"/>
              </w:rPr>
              <w:t>N.CPTE</w:t>
            </w:r>
            <w:proofErr w:type="gramEnd"/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4D0B34" w14:textId="77777777" w:rsidR="005D1B66" w:rsidRPr="005D1B66" w:rsidRDefault="005D1B66" w:rsidP="005D1B66">
            <w:pPr>
              <w:rPr>
                <w:rFonts w:asciiTheme="minorHAnsi" w:hAnsiTheme="minorHAnsi"/>
                <w:b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b/>
                <w:snapToGrid w:val="0"/>
                <w:color w:val="000000"/>
                <w:sz w:val="22"/>
                <w:szCs w:val="22"/>
                <w:lang w:val="fr-BE"/>
              </w:rPr>
              <w:t>LIBELLE DU CPTE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B37F77" w14:textId="77777777" w:rsidR="005D1B66" w:rsidRPr="005D1B66" w:rsidRDefault="005D1B66" w:rsidP="005D1B66">
            <w:pPr>
              <w:rPr>
                <w:rFonts w:asciiTheme="minorHAnsi" w:hAnsiTheme="minorHAnsi"/>
                <w:b/>
                <w:snapToGrid w:val="0"/>
                <w:color w:val="000000"/>
                <w:szCs w:val="22"/>
              </w:rPr>
            </w:pPr>
            <w:r w:rsidRPr="005D1B66">
              <w:rPr>
                <w:rFonts w:asciiTheme="minorHAnsi" w:hAnsiTheme="minorHAnsi"/>
                <w:b/>
                <w:snapToGrid w:val="0"/>
                <w:color w:val="000000"/>
                <w:sz w:val="22"/>
                <w:szCs w:val="22"/>
              </w:rPr>
              <w:t>TOT.DEBIT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52DCD34" w14:textId="77777777" w:rsidR="005D1B66" w:rsidRPr="005D1B66" w:rsidRDefault="005D1B66" w:rsidP="005D1B66">
            <w:pPr>
              <w:rPr>
                <w:rFonts w:asciiTheme="minorHAnsi" w:hAnsiTheme="minorHAnsi"/>
                <w:b/>
                <w:snapToGrid w:val="0"/>
                <w:color w:val="000000"/>
                <w:szCs w:val="22"/>
              </w:rPr>
            </w:pPr>
            <w:r w:rsidRPr="005D1B66">
              <w:rPr>
                <w:rFonts w:asciiTheme="minorHAnsi" w:hAnsiTheme="minorHAnsi"/>
                <w:b/>
                <w:snapToGrid w:val="0"/>
                <w:color w:val="000000"/>
                <w:sz w:val="22"/>
                <w:szCs w:val="22"/>
              </w:rPr>
              <w:t>TOT.CREDIT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25F69E" w14:textId="77777777" w:rsidR="005D1B66" w:rsidRPr="005D1B66" w:rsidRDefault="005D1B66" w:rsidP="005D1B66">
            <w:pPr>
              <w:rPr>
                <w:rFonts w:asciiTheme="minorHAnsi" w:hAnsiTheme="minorHAnsi"/>
                <w:b/>
                <w:snapToGrid w:val="0"/>
                <w:color w:val="000000"/>
                <w:szCs w:val="22"/>
              </w:rPr>
            </w:pPr>
            <w:r w:rsidRPr="005D1B66">
              <w:rPr>
                <w:rFonts w:asciiTheme="minorHAnsi" w:hAnsiTheme="minorHAnsi"/>
                <w:b/>
                <w:snapToGrid w:val="0"/>
                <w:color w:val="000000"/>
                <w:sz w:val="22"/>
                <w:szCs w:val="22"/>
              </w:rPr>
              <w:t>SOLDE DEBIT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72E41D" w14:textId="77777777" w:rsidR="005D1B66" w:rsidRPr="005D1B66" w:rsidRDefault="005D1B66" w:rsidP="005D1B66">
            <w:pPr>
              <w:rPr>
                <w:rFonts w:asciiTheme="minorHAnsi" w:hAnsiTheme="minorHAnsi"/>
                <w:b/>
                <w:snapToGrid w:val="0"/>
                <w:color w:val="000000"/>
                <w:szCs w:val="22"/>
              </w:rPr>
            </w:pPr>
            <w:r w:rsidRPr="005D1B66">
              <w:rPr>
                <w:rFonts w:asciiTheme="minorHAnsi" w:hAnsiTheme="minorHAnsi"/>
                <w:b/>
                <w:snapToGrid w:val="0"/>
                <w:color w:val="000000"/>
                <w:sz w:val="22"/>
                <w:szCs w:val="22"/>
              </w:rPr>
              <w:t>SOLDE CRED.</w:t>
            </w:r>
          </w:p>
        </w:tc>
      </w:tr>
      <w:tr w:rsidR="005D1B66" w:rsidRPr="005D1B66" w14:paraId="1F7BF0D3" w14:textId="77777777" w:rsidTr="00F476D4">
        <w:trPr>
          <w:trHeight w:val="302"/>
        </w:trPr>
        <w:tc>
          <w:tcPr>
            <w:tcW w:w="9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B5E69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</w:rPr>
            </w:pPr>
          </w:p>
        </w:tc>
        <w:tc>
          <w:tcPr>
            <w:tcW w:w="180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1AAC0" w14:textId="77777777" w:rsidR="005D1B66" w:rsidRPr="005D1B66" w:rsidRDefault="005D1B66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Dette fiscale</w:t>
            </w:r>
          </w:p>
        </w:tc>
        <w:tc>
          <w:tcPr>
            <w:tcW w:w="13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061F7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B0EE1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1.500,00</w:t>
            </w:r>
          </w:p>
        </w:tc>
        <w:tc>
          <w:tcPr>
            <w:tcW w:w="1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6B8E2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FAC90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</w:tr>
      <w:tr w:rsidR="005D1B66" w:rsidRPr="005D1B66" w14:paraId="2494185F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8054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00C3" w14:textId="732AF43B" w:rsidR="005D1B66" w:rsidRPr="005D1B66" w:rsidRDefault="00F44AB9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Réserve légale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4288F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4C91E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300,00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7591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F0447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300,00</w:t>
            </w:r>
          </w:p>
        </w:tc>
      </w:tr>
      <w:tr w:rsidR="005D1B66" w:rsidRPr="005D1B66" w14:paraId="5E988737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C2A9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3B88A" w14:textId="77777777" w:rsidR="005D1B66" w:rsidRPr="005D1B66" w:rsidRDefault="005D1B66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Machine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7C99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25.000,00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B3CE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99E7B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1BAD0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</w:tr>
      <w:tr w:rsidR="005D1B66" w:rsidRPr="005D1B66" w14:paraId="10793A49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3807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A1F5D" w14:textId="71A7C96C" w:rsidR="005D1B66" w:rsidRPr="005D1B66" w:rsidRDefault="00B11E0E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Apport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1FCD1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CA315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150.000,00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94F91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E6017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150.000,00</w:t>
            </w:r>
          </w:p>
        </w:tc>
      </w:tr>
      <w:tr w:rsidR="005D1B66" w:rsidRPr="005D1B66" w14:paraId="5307448D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DB387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CED94" w14:textId="77777777" w:rsidR="005D1B66" w:rsidRPr="005D1B66" w:rsidRDefault="005D1B66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Clients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30EB3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15.627,50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7AAE5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2.768,25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3B9B5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12.859,25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8162A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</w:tr>
      <w:tr w:rsidR="005D1B66" w:rsidRPr="005D1B66" w14:paraId="0FDB7A91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E49C2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09E20" w14:textId="77777777" w:rsidR="005D1B66" w:rsidRPr="005D1B66" w:rsidRDefault="005D1B66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Caisse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0EF4D6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38CF5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980,42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7D53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4.699,08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BCFB1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</w:tr>
      <w:tr w:rsidR="005D1B66" w:rsidRPr="005D1B66" w14:paraId="19E6A3F4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C82B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0FC01" w14:textId="29D93BC8" w:rsidR="005D1B66" w:rsidRPr="005D1B66" w:rsidRDefault="00B11E0E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Stock 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078DE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62,50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9D9EE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A4DEA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62,50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BC44E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</w:tr>
      <w:tr w:rsidR="005D1B66" w:rsidRPr="005D1B66" w14:paraId="48E5A8E7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C8349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5517A" w14:textId="77777777" w:rsidR="005D1B66" w:rsidRPr="005D1B66" w:rsidRDefault="005D1B66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Fournisseurs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37382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8.885,70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3394A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11.305,70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9977B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55474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2.420,00</w:t>
            </w:r>
          </w:p>
        </w:tc>
      </w:tr>
      <w:tr w:rsidR="005D1B66" w:rsidRPr="005D1B66" w14:paraId="1CAB55AF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D79B0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231A0" w14:textId="6881D711" w:rsidR="005D1B66" w:rsidRPr="005D1B66" w:rsidRDefault="00F44AB9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Immeuble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6950D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113.000,00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0E9F8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C8531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113.000,00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E8830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</w:tr>
      <w:tr w:rsidR="005D1B66" w:rsidRPr="005D1B66" w14:paraId="5B284936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2CF8C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117CF" w14:textId="678BB42F" w:rsidR="005D1B66" w:rsidRPr="005D1B66" w:rsidRDefault="00552711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M</w:t>
            </w:r>
            <w:r w:rsidR="00B11E0E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obilier</w:t>
            </w:r>
            <w:r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B340C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1.311,45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86DA6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1.007,00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36979" w14:textId="312B80CD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21DA6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</w:tr>
      <w:tr w:rsidR="005D1B66" w:rsidRPr="005D1B66" w14:paraId="3C9F75A6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EC51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7C840" w14:textId="77777777" w:rsidR="005D1B66" w:rsidRPr="005D1B66" w:rsidRDefault="005D1B66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Banque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A28FA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27.625,00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2BDAF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19.180,70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3CB9F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8.444,30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78614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</w:tr>
      <w:tr w:rsidR="005D1B66" w:rsidRPr="005D1B66" w14:paraId="01BC0231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35D83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73A18" w14:textId="77777777" w:rsidR="005D1B66" w:rsidRPr="005D1B66" w:rsidRDefault="005D1B66" w:rsidP="005D1B66">
            <w:pPr>
              <w:rPr>
                <w:rFonts w:asciiTheme="minorHAnsi" w:hAnsiTheme="minorHAnsi"/>
                <w:b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b/>
                <w:snapToGrid w:val="0"/>
                <w:color w:val="000000"/>
                <w:sz w:val="22"/>
                <w:szCs w:val="22"/>
                <w:lang w:val="fr-BE"/>
              </w:rPr>
              <w:t>SOUS-TOTAUX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C537A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B6855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E5CC5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9CDE1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</w:tr>
      <w:tr w:rsidR="005D1B66" w:rsidRPr="005D1B66" w14:paraId="7C342A38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CAFED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5CB54" w14:textId="77777777" w:rsidR="005D1B66" w:rsidRPr="005D1B66" w:rsidRDefault="005D1B66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610C8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EBC7F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22715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22D64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</w:tr>
      <w:tr w:rsidR="005D1B66" w:rsidRPr="005D1B66" w14:paraId="4D28E394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49ED3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E07D9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01223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47765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53DBF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EC358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</w:tr>
      <w:tr w:rsidR="005D1B66" w:rsidRPr="005D1B66" w14:paraId="33715D6A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9216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4305B" w14:textId="77777777" w:rsidR="005D1B66" w:rsidRPr="005D1B66" w:rsidRDefault="005D1B66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Achats </w:t>
            </w:r>
            <w:proofErr w:type="spellStart"/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march</w:t>
            </w:r>
            <w:proofErr w:type="spellEnd"/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A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FEF25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4.000,00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64158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5C42F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4.000,00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3F23F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</w:tr>
      <w:tr w:rsidR="005D1B66" w:rsidRPr="005D1B66" w14:paraId="54E83037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96F2C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A9F49" w14:textId="403DB357" w:rsidR="005D1B66" w:rsidRPr="005D1B66" w:rsidRDefault="005D1B66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Frais </w:t>
            </w:r>
            <w:r w:rsidR="00B11E0E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électricité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D851E" w14:textId="7AA89AA6" w:rsidR="005D1B66" w:rsidRPr="005D1B66" w:rsidRDefault="00B11E0E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75</w:t>
            </w:r>
            <w:r w:rsidR="005D1B66"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,42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8A252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7F622" w14:textId="12DDDB17" w:rsidR="005D1B66" w:rsidRPr="005D1B66" w:rsidRDefault="00B11E0E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75</w:t>
            </w:r>
            <w:r w:rsidR="005D1B66"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,42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A6817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</w:tr>
      <w:tr w:rsidR="005D1B66" w:rsidRPr="005D1B66" w14:paraId="317CF51B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EA38A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4E51B" w14:textId="77777777" w:rsidR="005D1B66" w:rsidRPr="005D1B66" w:rsidRDefault="005D1B66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Rémunération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6464E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2.000,00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3DDCD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0D58B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07B1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</w:tr>
      <w:tr w:rsidR="005D1B66" w:rsidRPr="005D1B66" w14:paraId="4AE46A48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3E48D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3C399" w14:textId="77777777" w:rsidR="005D1B66" w:rsidRPr="005D1B66" w:rsidRDefault="005D1B66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Ventes </w:t>
            </w:r>
            <w:proofErr w:type="spellStart"/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march</w:t>
            </w:r>
            <w:proofErr w:type="spellEnd"/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39E46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250,00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BA72B" w14:textId="783BD78E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17.</w:t>
            </w:r>
            <w:r w:rsidR="00B11E0E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77</w:t>
            </w: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0,00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8D7E3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F134E" w14:textId="570C3EAD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</w:tr>
      <w:tr w:rsidR="005D1B66" w:rsidRPr="005D1B66" w14:paraId="7EA8A0B3" w14:textId="77777777" w:rsidTr="00F476D4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F0D20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7B77" w14:textId="741D137A" w:rsidR="005D1B66" w:rsidRPr="005D1B66" w:rsidRDefault="005D1B66" w:rsidP="00F44AB9">
            <w:pPr>
              <w:rPr>
                <w:rFonts w:asciiTheme="minorHAnsi" w:hAnsiTheme="minorHAnsi"/>
                <w:snapToGrid w:val="0"/>
                <w:color w:val="000000"/>
                <w:szCs w:val="22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</w:rPr>
              <w:t xml:space="preserve">Int s/ </w:t>
            </w:r>
            <w:r w:rsidR="00F44AB9">
              <w:rPr>
                <w:rFonts w:asciiTheme="minorHAnsi" w:hAnsiTheme="minorHAnsi"/>
                <w:snapToGrid w:val="0"/>
                <w:color w:val="000000"/>
                <w:sz w:val="22"/>
                <w:szCs w:val="22"/>
              </w:rPr>
              <w:t>placements</w:t>
            </w: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83B00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C66BC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125,00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1E2E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830F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125,00</w:t>
            </w:r>
          </w:p>
        </w:tc>
      </w:tr>
      <w:tr w:rsidR="005D1B66" w:rsidRPr="005D1B66" w14:paraId="5F3D7F48" w14:textId="77777777" w:rsidTr="00F476D4">
        <w:trPr>
          <w:trHeight w:val="317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9F375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8FDE" w14:textId="5B47D3BE" w:rsidR="005D1B66" w:rsidRPr="005D1B66" w:rsidRDefault="00F44AB9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Intérêts sur emprunts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35129D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>1.420,00</w:t>
            </w:r>
          </w:p>
        </w:tc>
        <w:tc>
          <w:tcPr>
            <w:tcW w:w="1555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17D823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CBC561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555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5FEE16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snapToGrid w:val="0"/>
                <w:color w:val="000000"/>
                <w:sz w:val="22"/>
                <w:szCs w:val="22"/>
                <w:lang w:val="fr-BE"/>
              </w:rPr>
              <w:t xml:space="preserve"> </w:t>
            </w:r>
          </w:p>
        </w:tc>
      </w:tr>
      <w:tr w:rsidR="005D1B66" w:rsidRPr="005D1B66" w14:paraId="7E40552C" w14:textId="77777777" w:rsidTr="00F476D4">
        <w:trPr>
          <w:trHeight w:val="317"/>
        </w:trPr>
        <w:tc>
          <w:tcPr>
            <w:tcW w:w="9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8DD53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F8FC4" w14:textId="77777777" w:rsidR="005D1B66" w:rsidRPr="005D1B66" w:rsidRDefault="005D1B66" w:rsidP="005D1B66">
            <w:pPr>
              <w:rPr>
                <w:rFonts w:asciiTheme="minorHAnsi" w:hAnsiTheme="minorHAnsi"/>
                <w:b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b/>
                <w:snapToGrid w:val="0"/>
                <w:color w:val="000000"/>
                <w:sz w:val="22"/>
                <w:szCs w:val="22"/>
                <w:lang w:val="fr-BE"/>
              </w:rPr>
              <w:t>SOUS-TOTAUX</w:t>
            </w:r>
          </w:p>
        </w:tc>
        <w:tc>
          <w:tcPr>
            <w:tcW w:w="13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5181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2B302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A11D9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B5534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</w:tr>
      <w:tr w:rsidR="005D1B66" w:rsidRPr="005D1B66" w14:paraId="001EAA64" w14:textId="77777777" w:rsidTr="00F476D4">
        <w:trPr>
          <w:trHeight w:val="317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07C6A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192B2" w14:textId="77777777" w:rsidR="005D1B66" w:rsidRPr="005D1B66" w:rsidRDefault="005D1B66" w:rsidP="005D1B66">
            <w:pPr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E5AC9A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1B6609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265C28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BAA5228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</w:tr>
      <w:tr w:rsidR="005D1B66" w:rsidRPr="005D1B66" w14:paraId="05671E48" w14:textId="77777777" w:rsidTr="00F476D4">
        <w:trPr>
          <w:trHeight w:val="317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B7A7F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72E82" w14:textId="77777777" w:rsidR="005D1B66" w:rsidRPr="005D1B66" w:rsidRDefault="005D1B66" w:rsidP="005D1B66">
            <w:pPr>
              <w:rPr>
                <w:rFonts w:asciiTheme="minorHAnsi" w:hAnsiTheme="minorHAnsi"/>
                <w:b/>
                <w:snapToGrid w:val="0"/>
                <w:color w:val="000000"/>
                <w:szCs w:val="22"/>
                <w:lang w:val="fr-BE"/>
              </w:rPr>
            </w:pPr>
            <w:r w:rsidRPr="005D1B66">
              <w:rPr>
                <w:rFonts w:asciiTheme="minorHAnsi" w:hAnsiTheme="minorHAnsi"/>
                <w:b/>
                <w:snapToGrid w:val="0"/>
                <w:color w:val="000000"/>
                <w:sz w:val="22"/>
                <w:szCs w:val="22"/>
                <w:lang w:val="fr-BE"/>
              </w:rPr>
              <w:t>TOTAUX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00752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A350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71BAF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10CC" w14:textId="77777777" w:rsidR="005D1B66" w:rsidRPr="005D1B66" w:rsidRDefault="005D1B66" w:rsidP="005D1B66">
            <w:pPr>
              <w:jc w:val="right"/>
              <w:rPr>
                <w:rFonts w:asciiTheme="minorHAnsi" w:hAnsiTheme="minorHAnsi"/>
                <w:snapToGrid w:val="0"/>
                <w:color w:val="000000"/>
                <w:szCs w:val="22"/>
                <w:lang w:val="fr-BE"/>
              </w:rPr>
            </w:pPr>
          </w:p>
        </w:tc>
      </w:tr>
    </w:tbl>
    <w:p w14:paraId="60015E29" w14:textId="77777777" w:rsidR="005D1B66" w:rsidRPr="005D1B66" w:rsidRDefault="005D1B66" w:rsidP="005D1B66">
      <w:pPr>
        <w:tabs>
          <w:tab w:val="center" w:pos="5387"/>
        </w:tabs>
        <w:ind w:left="720"/>
        <w:contextualSpacing/>
        <w:rPr>
          <w:rFonts w:asciiTheme="minorHAnsi" w:hAnsiTheme="minorHAnsi"/>
          <w:sz w:val="22"/>
          <w:szCs w:val="22"/>
        </w:rPr>
      </w:pPr>
    </w:p>
    <w:p w14:paraId="2F8638F7" w14:textId="77777777" w:rsidR="005D1B66" w:rsidRPr="005D1B66" w:rsidRDefault="005D1B66" w:rsidP="005D1B66">
      <w:pPr>
        <w:tabs>
          <w:tab w:val="center" w:pos="5387"/>
        </w:tabs>
        <w:ind w:left="720"/>
        <w:contextualSpacing/>
        <w:rPr>
          <w:rFonts w:asciiTheme="minorHAnsi" w:hAnsiTheme="minorHAnsi"/>
          <w:sz w:val="22"/>
          <w:szCs w:val="22"/>
        </w:rPr>
      </w:pPr>
    </w:p>
    <w:p w14:paraId="4B442F0D" w14:textId="77777777" w:rsidR="005D1B66" w:rsidRPr="005D1B66" w:rsidRDefault="005D1B66" w:rsidP="005D1B66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61464F5B" w14:textId="6A787F6C" w:rsidR="00F44AB9" w:rsidRDefault="00F44AB9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14:paraId="6159ED99" w14:textId="71CF2C23" w:rsidR="00F334CB" w:rsidRPr="00A453B3" w:rsidRDefault="00F334CB" w:rsidP="00F334CB">
      <w:pPr>
        <w:contextualSpacing/>
        <w:rPr>
          <w:rFonts w:asciiTheme="minorHAnsi" w:hAnsiTheme="minorHAnsi"/>
          <w:b/>
          <w:bCs/>
          <w:sz w:val="28"/>
          <w:szCs w:val="22"/>
          <w:u w:val="single"/>
        </w:rPr>
      </w:pPr>
      <w:r w:rsidRPr="00A453B3">
        <w:rPr>
          <w:rFonts w:asciiTheme="minorHAnsi" w:hAnsiTheme="minorHAnsi"/>
          <w:b/>
          <w:bCs/>
          <w:sz w:val="28"/>
          <w:szCs w:val="22"/>
          <w:u w:val="single"/>
        </w:rPr>
        <w:lastRenderedPageBreak/>
        <w:t xml:space="preserve">EXERCICE </w:t>
      </w:r>
      <w:r>
        <w:rPr>
          <w:rFonts w:asciiTheme="minorHAnsi" w:hAnsiTheme="minorHAnsi"/>
          <w:b/>
          <w:bCs/>
          <w:sz w:val="28"/>
          <w:szCs w:val="22"/>
          <w:u w:val="single"/>
        </w:rPr>
        <w:t>4</w:t>
      </w:r>
    </w:p>
    <w:p w14:paraId="44929F98" w14:textId="77777777" w:rsidR="00384A00" w:rsidRPr="00384A00" w:rsidRDefault="00384A00" w:rsidP="00384A00">
      <w:p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eastAsiaTheme="minorHAnsi" w:hAnsiTheme="minorHAnsi" w:cstheme="minorBidi"/>
          <w:sz w:val="22"/>
          <w:szCs w:val="22"/>
          <w:lang w:val="fr-BE" w:eastAsia="en-US"/>
        </w:rPr>
      </w:pPr>
    </w:p>
    <w:p w14:paraId="48016A34" w14:textId="77777777" w:rsidR="00384A00" w:rsidRPr="00384A00" w:rsidRDefault="00384A00" w:rsidP="00384A00">
      <w:p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eastAsiaTheme="minorHAnsi" w:hAnsiTheme="minorHAnsi" w:cstheme="minorBidi"/>
          <w:szCs w:val="24"/>
          <w:lang w:val="fr-BE" w:eastAsia="en-US"/>
        </w:rPr>
      </w:pPr>
      <w:r w:rsidRPr="00384A00">
        <w:rPr>
          <w:rFonts w:asciiTheme="minorHAnsi" w:eastAsiaTheme="minorHAnsi" w:hAnsiTheme="minorHAnsi" w:cstheme="minorBidi"/>
          <w:szCs w:val="24"/>
          <w:lang w:val="fr-BE" w:eastAsia="en-US"/>
        </w:rPr>
        <w:t xml:space="preserve">Voici la balance établie par la société Golden </w:t>
      </w:r>
      <w:r w:rsidRPr="00E54F7E">
        <w:rPr>
          <w:rFonts w:asciiTheme="minorHAnsi" w:eastAsiaTheme="minorHAnsi" w:hAnsiTheme="minorHAnsi" w:cstheme="minorBidi"/>
          <w:b/>
          <w:bCs/>
          <w:szCs w:val="24"/>
          <w:lang w:val="fr-BE" w:eastAsia="en-US"/>
        </w:rPr>
        <w:t>au 31 octobre N</w:t>
      </w:r>
      <w:r w:rsidRPr="00384A00">
        <w:rPr>
          <w:rFonts w:asciiTheme="minorHAnsi" w:eastAsiaTheme="minorHAnsi" w:hAnsiTheme="minorHAnsi" w:cstheme="minorBidi"/>
          <w:szCs w:val="24"/>
          <w:lang w:val="fr-BE" w:eastAsia="en-US"/>
        </w:rPr>
        <w:t>.</w:t>
      </w:r>
    </w:p>
    <w:p w14:paraId="79541A83" w14:textId="77777777" w:rsidR="00384A00" w:rsidRPr="00384A00" w:rsidRDefault="00384A00" w:rsidP="00384A00">
      <w:p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eastAsiaTheme="minorHAnsi" w:hAnsiTheme="minorHAnsi" w:cstheme="minorBidi"/>
          <w:szCs w:val="24"/>
          <w:lang w:val="fr-BE" w:eastAsia="en-US"/>
        </w:rPr>
      </w:pPr>
      <w:r w:rsidRPr="00384A00">
        <w:rPr>
          <w:rFonts w:asciiTheme="minorHAnsi" w:eastAsiaTheme="minorHAnsi" w:hAnsiTheme="minorHAnsi" w:cstheme="minorBidi"/>
          <w:szCs w:val="24"/>
          <w:lang w:val="fr-BE" w:eastAsia="en-US"/>
        </w:rPr>
        <w:t>L’exercice comptable correspond à l’année civile.</w:t>
      </w:r>
    </w:p>
    <w:p w14:paraId="2A8A1AB0" w14:textId="77777777" w:rsidR="00384A00" w:rsidRPr="00384A00" w:rsidRDefault="00384A00" w:rsidP="00384A00">
      <w:p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eastAsiaTheme="minorHAnsi" w:hAnsiTheme="minorHAnsi" w:cstheme="minorBidi"/>
          <w:sz w:val="22"/>
          <w:szCs w:val="22"/>
          <w:lang w:val="fr-BE" w:eastAsia="en-US"/>
        </w:rPr>
      </w:pPr>
    </w:p>
    <w:tbl>
      <w:tblPr>
        <w:tblStyle w:val="Grilledutableau2"/>
        <w:tblW w:w="0" w:type="auto"/>
        <w:tblLook w:val="04A0" w:firstRow="1" w:lastRow="0" w:firstColumn="1" w:lastColumn="0" w:noHBand="0" w:noVBand="1"/>
      </w:tblPr>
      <w:tblGrid>
        <w:gridCol w:w="966"/>
        <w:gridCol w:w="2342"/>
        <w:gridCol w:w="1432"/>
        <w:gridCol w:w="1433"/>
        <w:gridCol w:w="1439"/>
        <w:gridCol w:w="1450"/>
      </w:tblGrid>
      <w:tr w:rsidR="00384A00" w:rsidRPr="00384A00" w14:paraId="30143EB3" w14:textId="77777777" w:rsidTr="000A4AD5">
        <w:tc>
          <w:tcPr>
            <w:tcW w:w="966" w:type="dxa"/>
          </w:tcPr>
          <w:p w14:paraId="0F2E9899" w14:textId="77777777" w:rsidR="00384A00" w:rsidRPr="00384A00" w:rsidRDefault="00384A00" w:rsidP="00384A0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Numéro</w:t>
            </w:r>
          </w:p>
        </w:tc>
        <w:tc>
          <w:tcPr>
            <w:tcW w:w="2342" w:type="dxa"/>
          </w:tcPr>
          <w:p w14:paraId="09A0E413" w14:textId="77777777" w:rsidR="00384A00" w:rsidRPr="00384A00" w:rsidRDefault="00384A00" w:rsidP="00384A0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Intitulé des comptes</w:t>
            </w:r>
          </w:p>
        </w:tc>
        <w:tc>
          <w:tcPr>
            <w:tcW w:w="2865" w:type="dxa"/>
            <w:gridSpan w:val="2"/>
          </w:tcPr>
          <w:p w14:paraId="7C5A731B" w14:textId="77777777" w:rsidR="00384A00" w:rsidRPr="00384A00" w:rsidRDefault="00384A00" w:rsidP="00384A0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Mouvements</w:t>
            </w:r>
          </w:p>
        </w:tc>
        <w:tc>
          <w:tcPr>
            <w:tcW w:w="2889" w:type="dxa"/>
            <w:gridSpan w:val="2"/>
          </w:tcPr>
          <w:p w14:paraId="34FEDA94" w14:textId="77777777" w:rsidR="00384A00" w:rsidRPr="00384A00" w:rsidRDefault="00384A00" w:rsidP="00384A0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Soldes</w:t>
            </w:r>
          </w:p>
        </w:tc>
      </w:tr>
      <w:tr w:rsidR="00384A00" w:rsidRPr="00384A00" w14:paraId="1A09AAF8" w14:textId="77777777" w:rsidTr="000A4AD5">
        <w:tc>
          <w:tcPr>
            <w:tcW w:w="966" w:type="dxa"/>
          </w:tcPr>
          <w:p w14:paraId="13B63830" w14:textId="77777777" w:rsidR="00384A00" w:rsidRPr="00384A00" w:rsidRDefault="00384A00" w:rsidP="00384A0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</w:p>
        </w:tc>
        <w:tc>
          <w:tcPr>
            <w:tcW w:w="2342" w:type="dxa"/>
          </w:tcPr>
          <w:p w14:paraId="50965723" w14:textId="77777777" w:rsidR="00384A00" w:rsidRPr="00384A00" w:rsidRDefault="00384A00" w:rsidP="00384A0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</w:p>
        </w:tc>
        <w:tc>
          <w:tcPr>
            <w:tcW w:w="1432" w:type="dxa"/>
          </w:tcPr>
          <w:p w14:paraId="3299C16B" w14:textId="77777777" w:rsidR="00384A00" w:rsidRPr="00384A00" w:rsidRDefault="00384A00" w:rsidP="00384A0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Débit</w:t>
            </w:r>
          </w:p>
        </w:tc>
        <w:tc>
          <w:tcPr>
            <w:tcW w:w="1433" w:type="dxa"/>
          </w:tcPr>
          <w:p w14:paraId="4F9DE855" w14:textId="77777777" w:rsidR="00384A00" w:rsidRPr="00384A00" w:rsidRDefault="00384A00" w:rsidP="00384A0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Crédit</w:t>
            </w:r>
          </w:p>
        </w:tc>
        <w:tc>
          <w:tcPr>
            <w:tcW w:w="1439" w:type="dxa"/>
          </w:tcPr>
          <w:p w14:paraId="77E6E323" w14:textId="77777777" w:rsidR="00384A00" w:rsidRPr="00384A00" w:rsidRDefault="00384A00" w:rsidP="00384A0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Débiteur</w:t>
            </w:r>
          </w:p>
        </w:tc>
        <w:tc>
          <w:tcPr>
            <w:tcW w:w="1450" w:type="dxa"/>
          </w:tcPr>
          <w:p w14:paraId="6FA4A2E2" w14:textId="77777777" w:rsidR="00384A00" w:rsidRPr="00384A00" w:rsidRDefault="00384A00" w:rsidP="00384A0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 xml:space="preserve">Créditeur </w:t>
            </w:r>
          </w:p>
        </w:tc>
      </w:tr>
      <w:tr w:rsidR="00384A00" w:rsidRPr="00384A00" w14:paraId="6BCAE1A5" w14:textId="77777777" w:rsidTr="000A4AD5">
        <w:tc>
          <w:tcPr>
            <w:tcW w:w="966" w:type="dxa"/>
          </w:tcPr>
          <w:p w14:paraId="7FF0B119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100</w:t>
            </w:r>
          </w:p>
        </w:tc>
        <w:tc>
          <w:tcPr>
            <w:tcW w:w="2342" w:type="dxa"/>
          </w:tcPr>
          <w:p w14:paraId="4FC71773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Capital</w:t>
            </w:r>
          </w:p>
        </w:tc>
        <w:tc>
          <w:tcPr>
            <w:tcW w:w="1432" w:type="dxa"/>
          </w:tcPr>
          <w:p w14:paraId="23DB6AED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3" w:type="dxa"/>
          </w:tcPr>
          <w:p w14:paraId="33A1B8E6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76000</w:t>
            </w:r>
          </w:p>
        </w:tc>
        <w:tc>
          <w:tcPr>
            <w:tcW w:w="1439" w:type="dxa"/>
          </w:tcPr>
          <w:p w14:paraId="5E3F2F3D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50" w:type="dxa"/>
          </w:tcPr>
          <w:p w14:paraId="39040F47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76000</w:t>
            </w:r>
          </w:p>
        </w:tc>
      </w:tr>
      <w:tr w:rsidR="00384A00" w:rsidRPr="00384A00" w14:paraId="016555E4" w14:textId="77777777" w:rsidTr="000A4AD5">
        <w:tc>
          <w:tcPr>
            <w:tcW w:w="966" w:type="dxa"/>
          </w:tcPr>
          <w:p w14:paraId="613F6263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164</w:t>
            </w:r>
          </w:p>
        </w:tc>
        <w:tc>
          <w:tcPr>
            <w:tcW w:w="2342" w:type="dxa"/>
          </w:tcPr>
          <w:p w14:paraId="57AE5C16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 xml:space="preserve">Emprunts </w:t>
            </w:r>
          </w:p>
        </w:tc>
        <w:tc>
          <w:tcPr>
            <w:tcW w:w="1432" w:type="dxa"/>
          </w:tcPr>
          <w:p w14:paraId="570F95F4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26200</w:t>
            </w:r>
          </w:p>
        </w:tc>
        <w:tc>
          <w:tcPr>
            <w:tcW w:w="1433" w:type="dxa"/>
          </w:tcPr>
          <w:p w14:paraId="0BF882F1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75000</w:t>
            </w:r>
          </w:p>
        </w:tc>
        <w:tc>
          <w:tcPr>
            <w:tcW w:w="1439" w:type="dxa"/>
          </w:tcPr>
          <w:p w14:paraId="57C40E19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50" w:type="dxa"/>
          </w:tcPr>
          <w:p w14:paraId="175DB7EA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48800</w:t>
            </w:r>
          </w:p>
        </w:tc>
      </w:tr>
      <w:tr w:rsidR="00384A00" w:rsidRPr="00384A00" w14:paraId="12C8BD9D" w14:textId="77777777" w:rsidTr="000A4AD5">
        <w:tc>
          <w:tcPr>
            <w:tcW w:w="966" w:type="dxa"/>
          </w:tcPr>
          <w:p w14:paraId="279CC30D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215</w:t>
            </w:r>
          </w:p>
        </w:tc>
        <w:tc>
          <w:tcPr>
            <w:tcW w:w="2342" w:type="dxa"/>
          </w:tcPr>
          <w:p w14:paraId="43F39E8B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IMO</w:t>
            </w:r>
          </w:p>
        </w:tc>
        <w:tc>
          <w:tcPr>
            <w:tcW w:w="1432" w:type="dxa"/>
          </w:tcPr>
          <w:p w14:paraId="74161126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87500</w:t>
            </w:r>
          </w:p>
        </w:tc>
        <w:tc>
          <w:tcPr>
            <w:tcW w:w="1433" w:type="dxa"/>
          </w:tcPr>
          <w:p w14:paraId="0D9CCE74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</w:tcPr>
          <w:p w14:paraId="53A8DE21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87500</w:t>
            </w:r>
          </w:p>
        </w:tc>
        <w:tc>
          <w:tcPr>
            <w:tcW w:w="1450" w:type="dxa"/>
          </w:tcPr>
          <w:p w14:paraId="105E755A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213D6B41" w14:textId="77777777" w:rsidTr="000A4AD5">
        <w:tc>
          <w:tcPr>
            <w:tcW w:w="966" w:type="dxa"/>
          </w:tcPr>
          <w:p w14:paraId="3A1EE130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370</w:t>
            </w:r>
          </w:p>
        </w:tc>
        <w:tc>
          <w:tcPr>
            <w:tcW w:w="2342" w:type="dxa"/>
          </w:tcPr>
          <w:p w14:paraId="4DB1CE45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 xml:space="preserve">Stock de </w:t>
            </w:r>
            <w:proofErr w:type="spellStart"/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mch</w:t>
            </w:r>
            <w:proofErr w:type="spellEnd"/>
          </w:p>
        </w:tc>
        <w:tc>
          <w:tcPr>
            <w:tcW w:w="1432" w:type="dxa"/>
          </w:tcPr>
          <w:p w14:paraId="3943131F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26300</w:t>
            </w:r>
          </w:p>
        </w:tc>
        <w:tc>
          <w:tcPr>
            <w:tcW w:w="1433" w:type="dxa"/>
          </w:tcPr>
          <w:p w14:paraId="5D414EDF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</w:tcPr>
          <w:p w14:paraId="2D7BAD36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26300</w:t>
            </w:r>
          </w:p>
        </w:tc>
        <w:tc>
          <w:tcPr>
            <w:tcW w:w="1450" w:type="dxa"/>
          </w:tcPr>
          <w:p w14:paraId="7CB0AF2E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63CC920E" w14:textId="77777777" w:rsidTr="000A4AD5">
        <w:tc>
          <w:tcPr>
            <w:tcW w:w="966" w:type="dxa"/>
          </w:tcPr>
          <w:p w14:paraId="4C4853AF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440</w:t>
            </w:r>
          </w:p>
        </w:tc>
        <w:tc>
          <w:tcPr>
            <w:tcW w:w="2342" w:type="dxa"/>
          </w:tcPr>
          <w:p w14:paraId="0DBF4DD3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Fournisseurs</w:t>
            </w:r>
          </w:p>
        </w:tc>
        <w:tc>
          <w:tcPr>
            <w:tcW w:w="1432" w:type="dxa"/>
          </w:tcPr>
          <w:p w14:paraId="7F1944AE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78350</w:t>
            </w:r>
          </w:p>
        </w:tc>
        <w:tc>
          <w:tcPr>
            <w:tcW w:w="1433" w:type="dxa"/>
          </w:tcPr>
          <w:p w14:paraId="076CCDC9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i/>
                <w:iCs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b/>
                <w:bCs/>
                <w:i/>
                <w:iCs/>
                <w:szCs w:val="24"/>
                <w:highlight w:val="yellow"/>
                <w:lang w:val="fr-BE" w:eastAsia="en-US"/>
              </w:rPr>
              <w:t>97350</w:t>
            </w:r>
          </w:p>
        </w:tc>
        <w:tc>
          <w:tcPr>
            <w:tcW w:w="1439" w:type="dxa"/>
          </w:tcPr>
          <w:p w14:paraId="741F542F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50" w:type="dxa"/>
          </w:tcPr>
          <w:p w14:paraId="70ED89CE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19000</w:t>
            </w:r>
          </w:p>
        </w:tc>
      </w:tr>
      <w:tr w:rsidR="00384A00" w:rsidRPr="00384A00" w14:paraId="6F07AB09" w14:textId="77777777" w:rsidTr="000A4AD5">
        <w:tc>
          <w:tcPr>
            <w:tcW w:w="966" w:type="dxa"/>
          </w:tcPr>
          <w:p w14:paraId="3A0C046B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400</w:t>
            </w:r>
          </w:p>
        </w:tc>
        <w:tc>
          <w:tcPr>
            <w:tcW w:w="2342" w:type="dxa"/>
          </w:tcPr>
          <w:p w14:paraId="7A1254D5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Clients</w:t>
            </w:r>
          </w:p>
        </w:tc>
        <w:tc>
          <w:tcPr>
            <w:tcW w:w="1432" w:type="dxa"/>
          </w:tcPr>
          <w:p w14:paraId="2C4D7906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87650</w:t>
            </w:r>
          </w:p>
        </w:tc>
        <w:tc>
          <w:tcPr>
            <w:tcW w:w="1433" w:type="dxa"/>
          </w:tcPr>
          <w:p w14:paraId="3328A895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i/>
                <w:iCs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b/>
                <w:bCs/>
                <w:i/>
                <w:iCs/>
                <w:szCs w:val="24"/>
                <w:highlight w:val="magenta"/>
                <w:lang w:val="fr-BE" w:eastAsia="en-US"/>
              </w:rPr>
              <w:t>79500</w:t>
            </w:r>
          </w:p>
        </w:tc>
        <w:tc>
          <w:tcPr>
            <w:tcW w:w="1439" w:type="dxa"/>
          </w:tcPr>
          <w:p w14:paraId="39D827F5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8150</w:t>
            </w:r>
          </w:p>
        </w:tc>
        <w:tc>
          <w:tcPr>
            <w:tcW w:w="1450" w:type="dxa"/>
          </w:tcPr>
          <w:p w14:paraId="3481B4F3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55823EAA" w14:textId="77777777" w:rsidTr="000A4AD5">
        <w:tc>
          <w:tcPr>
            <w:tcW w:w="966" w:type="dxa"/>
          </w:tcPr>
          <w:p w14:paraId="14397388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550</w:t>
            </w:r>
          </w:p>
        </w:tc>
        <w:tc>
          <w:tcPr>
            <w:tcW w:w="2342" w:type="dxa"/>
          </w:tcPr>
          <w:p w14:paraId="7B11D43C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Banques</w:t>
            </w:r>
          </w:p>
        </w:tc>
        <w:tc>
          <w:tcPr>
            <w:tcW w:w="1432" w:type="dxa"/>
          </w:tcPr>
          <w:p w14:paraId="76080BF6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253120</w:t>
            </w:r>
          </w:p>
        </w:tc>
        <w:tc>
          <w:tcPr>
            <w:tcW w:w="1433" w:type="dxa"/>
          </w:tcPr>
          <w:p w14:paraId="2DBFDA79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249400</w:t>
            </w:r>
          </w:p>
        </w:tc>
        <w:tc>
          <w:tcPr>
            <w:tcW w:w="1439" w:type="dxa"/>
          </w:tcPr>
          <w:p w14:paraId="342D2268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3720</w:t>
            </w:r>
          </w:p>
        </w:tc>
        <w:tc>
          <w:tcPr>
            <w:tcW w:w="1450" w:type="dxa"/>
          </w:tcPr>
          <w:p w14:paraId="428DD070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663D580B" w14:textId="77777777" w:rsidTr="000A4AD5">
        <w:tc>
          <w:tcPr>
            <w:tcW w:w="966" w:type="dxa"/>
          </w:tcPr>
          <w:p w14:paraId="00AAE1C5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560</w:t>
            </w:r>
          </w:p>
        </w:tc>
        <w:tc>
          <w:tcPr>
            <w:tcW w:w="2342" w:type="dxa"/>
          </w:tcPr>
          <w:p w14:paraId="36A3E629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proofErr w:type="spellStart"/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Bpost</w:t>
            </w:r>
            <w:proofErr w:type="spellEnd"/>
          </w:p>
        </w:tc>
        <w:tc>
          <w:tcPr>
            <w:tcW w:w="1432" w:type="dxa"/>
          </w:tcPr>
          <w:p w14:paraId="48C17116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63280</w:t>
            </w:r>
          </w:p>
        </w:tc>
        <w:tc>
          <w:tcPr>
            <w:tcW w:w="1433" w:type="dxa"/>
          </w:tcPr>
          <w:p w14:paraId="401C3528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62350</w:t>
            </w:r>
          </w:p>
        </w:tc>
        <w:tc>
          <w:tcPr>
            <w:tcW w:w="1439" w:type="dxa"/>
          </w:tcPr>
          <w:p w14:paraId="1530030B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930</w:t>
            </w:r>
          </w:p>
        </w:tc>
        <w:tc>
          <w:tcPr>
            <w:tcW w:w="1450" w:type="dxa"/>
          </w:tcPr>
          <w:p w14:paraId="6DF189B8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183BBA7E" w14:textId="77777777" w:rsidTr="000A4AD5">
        <w:tc>
          <w:tcPr>
            <w:tcW w:w="966" w:type="dxa"/>
          </w:tcPr>
          <w:p w14:paraId="5A67961B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570</w:t>
            </w:r>
          </w:p>
        </w:tc>
        <w:tc>
          <w:tcPr>
            <w:tcW w:w="2342" w:type="dxa"/>
          </w:tcPr>
          <w:p w14:paraId="52F66A2A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Caisse</w:t>
            </w:r>
          </w:p>
        </w:tc>
        <w:tc>
          <w:tcPr>
            <w:tcW w:w="1432" w:type="dxa"/>
          </w:tcPr>
          <w:p w14:paraId="5253BDB9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9500</w:t>
            </w:r>
          </w:p>
        </w:tc>
        <w:tc>
          <w:tcPr>
            <w:tcW w:w="1433" w:type="dxa"/>
          </w:tcPr>
          <w:p w14:paraId="71A254B2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6750</w:t>
            </w:r>
          </w:p>
        </w:tc>
        <w:tc>
          <w:tcPr>
            <w:tcW w:w="1439" w:type="dxa"/>
          </w:tcPr>
          <w:p w14:paraId="7B981F7B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i/>
                <w:iCs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b/>
                <w:bCs/>
                <w:i/>
                <w:iCs/>
                <w:szCs w:val="24"/>
                <w:highlight w:val="cyan"/>
                <w:lang w:val="fr-BE" w:eastAsia="en-US"/>
              </w:rPr>
              <w:t>2750</w:t>
            </w:r>
          </w:p>
        </w:tc>
        <w:tc>
          <w:tcPr>
            <w:tcW w:w="1450" w:type="dxa"/>
          </w:tcPr>
          <w:p w14:paraId="15FCA467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0A4AD5" w:rsidRPr="000A4AD5" w14:paraId="08A1097A" w14:textId="77777777" w:rsidTr="000A4AD5">
        <w:tc>
          <w:tcPr>
            <w:tcW w:w="966" w:type="dxa"/>
            <w:shd w:val="clear" w:color="auto" w:fill="DBE5F1" w:themeFill="accent1" w:themeFillTint="33"/>
          </w:tcPr>
          <w:p w14:paraId="236EE60F" w14:textId="77777777" w:rsidR="000A4AD5" w:rsidRPr="000A4AD5" w:rsidRDefault="000A4AD5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</w:p>
        </w:tc>
        <w:tc>
          <w:tcPr>
            <w:tcW w:w="2342" w:type="dxa"/>
            <w:shd w:val="clear" w:color="auto" w:fill="DBE5F1" w:themeFill="accent1" w:themeFillTint="33"/>
          </w:tcPr>
          <w:p w14:paraId="707C851E" w14:textId="607DEA34" w:rsidR="000A4AD5" w:rsidRPr="000A4AD5" w:rsidRDefault="000A4AD5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0A4AD5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Sous-total :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14:paraId="740BCE86" w14:textId="77777777" w:rsidR="000A4AD5" w:rsidRPr="000A4AD5" w:rsidRDefault="000A4AD5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</w:p>
        </w:tc>
        <w:tc>
          <w:tcPr>
            <w:tcW w:w="1433" w:type="dxa"/>
            <w:shd w:val="clear" w:color="auto" w:fill="DBE5F1" w:themeFill="accent1" w:themeFillTint="33"/>
          </w:tcPr>
          <w:p w14:paraId="03FEE9FD" w14:textId="77777777" w:rsidR="000A4AD5" w:rsidRPr="000A4AD5" w:rsidRDefault="000A4AD5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  <w:shd w:val="clear" w:color="auto" w:fill="DBE5F1" w:themeFill="accent1" w:themeFillTint="33"/>
          </w:tcPr>
          <w:p w14:paraId="65633366" w14:textId="77777777" w:rsidR="000A4AD5" w:rsidRPr="000A4AD5" w:rsidRDefault="000A4AD5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i/>
                <w:iCs/>
                <w:szCs w:val="24"/>
                <w:highlight w:val="cyan"/>
                <w:lang w:val="fr-BE" w:eastAsia="en-US"/>
              </w:rPr>
            </w:pPr>
          </w:p>
        </w:tc>
        <w:tc>
          <w:tcPr>
            <w:tcW w:w="1450" w:type="dxa"/>
            <w:shd w:val="clear" w:color="auto" w:fill="DBE5F1" w:themeFill="accent1" w:themeFillTint="33"/>
          </w:tcPr>
          <w:p w14:paraId="29B7BB81" w14:textId="77777777" w:rsidR="000A4AD5" w:rsidRPr="000A4AD5" w:rsidRDefault="000A4AD5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76BD053D" w14:textId="77777777" w:rsidTr="000A4AD5">
        <w:tc>
          <w:tcPr>
            <w:tcW w:w="966" w:type="dxa"/>
          </w:tcPr>
          <w:p w14:paraId="466E3AA8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606</w:t>
            </w:r>
          </w:p>
        </w:tc>
        <w:tc>
          <w:tcPr>
            <w:tcW w:w="2342" w:type="dxa"/>
          </w:tcPr>
          <w:p w14:paraId="0DCD126E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Achats de fournitures</w:t>
            </w:r>
          </w:p>
        </w:tc>
        <w:tc>
          <w:tcPr>
            <w:tcW w:w="1432" w:type="dxa"/>
          </w:tcPr>
          <w:p w14:paraId="0F48BFCF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12000</w:t>
            </w:r>
          </w:p>
        </w:tc>
        <w:tc>
          <w:tcPr>
            <w:tcW w:w="1433" w:type="dxa"/>
          </w:tcPr>
          <w:p w14:paraId="74F3245D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</w:tcPr>
          <w:p w14:paraId="2EC6FE85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12000</w:t>
            </w:r>
          </w:p>
        </w:tc>
        <w:tc>
          <w:tcPr>
            <w:tcW w:w="1450" w:type="dxa"/>
          </w:tcPr>
          <w:p w14:paraId="231EFC2D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6DBB3F01" w14:textId="77777777" w:rsidTr="000A4AD5">
        <w:tc>
          <w:tcPr>
            <w:tcW w:w="966" w:type="dxa"/>
          </w:tcPr>
          <w:p w14:paraId="4C7EEC85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607</w:t>
            </w:r>
          </w:p>
        </w:tc>
        <w:tc>
          <w:tcPr>
            <w:tcW w:w="2342" w:type="dxa"/>
          </w:tcPr>
          <w:p w14:paraId="3C4491CB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 xml:space="preserve">Achats de </w:t>
            </w:r>
            <w:proofErr w:type="spellStart"/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mch</w:t>
            </w:r>
            <w:proofErr w:type="spellEnd"/>
          </w:p>
        </w:tc>
        <w:tc>
          <w:tcPr>
            <w:tcW w:w="1432" w:type="dxa"/>
          </w:tcPr>
          <w:p w14:paraId="2D99ECAB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400000</w:t>
            </w:r>
          </w:p>
        </w:tc>
        <w:tc>
          <w:tcPr>
            <w:tcW w:w="1433" w:type="dxa"/>
          </w:tcPr>
          <w:p w14:paraId="05192062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</w:tcPr>
          <w:p w14:paraId="2FFC1549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400000</w:t>
            </w:r>
          </w:p>
        </w:tc>
        <w:tc>
          <w:tcPr>
            <w:tcW w:w="1450" w:type="dxa"/>
          </w:tcPr>
          <w:p w14:paraId="74C96882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74E50FDF" w14:textId="77777777" w:rsidTr="000A4AD5">
        <w:tc>
          <w:tcPr>
            <w:tcW w:w="966" w:type="dxa"/>
          </w:tcPr>
          <w:p w14:paraId="436D0C43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622</w:t>
            </w:r>
          </w:p>
        </w:tc>
        <w:tc>
          <w:tcPr>
            <w:tcW w:w="2342" w:type="dxa"/>
          </w:tcPr>
          <w:p w14:paraId="497C4CC4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Rémunérations, honoraires</w:t>
            </w:r>
          </w:p>
        </w:tc>
        <w:tc>
          <w:tcPr>
            <w:tcW w:w="1432" w:type="dxa"/>
          </w:tcPr>
          <w:p w14:paraId="4099E0A8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47000</w:t>
            </w:r>
          </w:p>
        </w:tc>
        <w:tc>
          <w:tcPr>
            <w:tcW w:w="1433" w:type="dxa"/>
          </w:tcPr>
          <w:p w14:paraId="6A4C649F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</w:tcPr>
          <w:p w14:paraId="0FBD0E91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47000</w:t>
            </w:r>
          </w:p>
        </w:tc>
        <w:tc>
          <w:tcPr>
            <w:tcW w:w="1450" w:type="dxa"/>
          </w:tcPr>
          <w:p w14:paraId="62E48C3E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296EBDC4" w14:textId="77777777" w:rsidTr="000A4AD5">
        <w:tc>
          <w:tcPr>
            <w:tcW w:w="966" w:type="dxa"/>
          </w:tcPr>
          <w:p w14:paraId="129EC6B1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623</w:t>
            </w:r>
          </w:p>
        </w:tc>
        <w:tc>
          <w:tcPr>
            <w:tcW w:w="2342" w:type="dxa"/>
          </w:tcPr>
          <w:p w14:paraId="70391E55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Publicités, publications</w:t>
            </w:r>
          </w:p>
        </w:tc>
        <w:tc>
          <w:tcPr>
            <w:tcW w:w="1432" w:type="dxa"/>
          </w:tcPr>
          <w:p w14:paraId="5A4D9F42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7250</w:t>
            </w:r>
          </w:p>
        </w:tc>
        <w:tc>
          <w:tcPr>
            <w:tcW w:w="1433" w:type="dxa"/>
          </w:tcPr>
          <w:p w14:paraId="6EE394E5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</w:tcPr>
          <w:p w14:paraId="2BD400F1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7250</w:t>
            </w:r>
          </w:p>
        </w:tc>
        <w:tc>
          <w:tcPr>
            <w:tcW w:w="1450" w:type="dxa"/>
          </w:tcPr>
          <w:p w14:paraId="7F34D8D1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5EF5FD1C" w14:textId="77777777" w:rsidTr="000A4AD5">
        <w:tc>
          <w:tcPr>
            <w:tcW w:w="966" w:type="dxa"/>
          </w:tcPr>
          <w:p w14:paraId="1872DB27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626</w:t>
            </w:r>
          </w:p>
        </w:tc>
        <w:tc>
          <w:tcPr>
            <w:tcW w:w="2342" w:type="dxa"/>
          </w:tcPr>
          <w:p w14:paraId="094E1D92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Frais postaux et de communication</w:t>
            </w:r>
          </w:p>
        </w:tc>
        <w:tc>
          <w:tcPr>
            <w:tcW w:w="1432" w:type="dxa"/>
          </w:tcPr>
          <w:p w14:paraId="14D11893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86096</w:t>
            </w:r>
          </w:p>
        </w:tc>
        <w:tc>
          <w:tcPr>
            <w:tcW w:w="1433" w:type="dxa"/>
          </w:tcPr>
          <w:p w14:paraId="34A86B29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</w:tcPr>
          <w:p w14:paraId="3C23E0BB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86096</w:t>
            </w:r>
          </w:p>
        </w:tc>
        <w:tc>
          <w:tcPr>
            <w:tcW w:w="1450" w:type="dxa"/>
          </w:tcPr>
          <w:p w14:paraId="477141CC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21B52C7E" w14:textId="77777777" w:rsidTr="000A4AD5">
        <w:tc>
          <w:tcPr>
            <w:tcW w:w="966" w:type="dxa"/>
          </w:tcPr>
          <w:p w14:paraId="1DFBF863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635</w:t>
            </w:r>
          </w:p>
        </w:tc>
        <w:tc>
          <w:tcPr>
            <w:tcW w:w="2342" w:type="dxa"/>
          </w:tcPr>
          <w:p w14:paraId="66749FF1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 xml:space="preserve">Autres impôts et taxes </w:t>
            </w:r>
          </w:p>
        </w:tc>
        <w:tc>
          <w:tcPr>
            <w:tcW w:w="1432" w:type="dxa"/>
          </w:tcPr>
          <w:p w14:paraId="2328C050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3000</w:t>
            </w:r>
          </w:p>
        </w:tc>
        <w:tc>
          <w:tcPr>
            <w:tcW w:w="1433" w:type="dxa"/>
          </w:tcPr>
          <w:p w14:paraId="6D6675C8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</w:tcPr>
          <w:p w14:paraId="0EC166C1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3000</w:t>
            </w:r>
          </w:p>
        </w:tc>
        <w:tc>
          <w:tcPr>
            <w:tcW w:w="1450" w:type="dxa"/>
          </w:tcPr>
          <w:p w14:paraId="2C8FBF93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2874C7DF" w14:textId="77777777" w:rsidTr="000A4AD5">
        <w:tc>
          <w:tcPr>
            <w:tcW w:w="966" w:type="dxa"/>
          </w:tcPr>
          <w:p w14:paraId="3E789931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641</w:t>
            </w:r>
          </w:p>
        </w:tc>
        <w:tc>
          <w:tcPr>
            <w:tcW w:w="2342" w:type="dxa"/>
          </w:tcPr>
          <w:p w14:paraId="3399C837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Rémunérations du personnel</w:t>
            </w:r>
          </w:p>
        </w:tc>
        <w:tc>
          <w:tcPr>
            <w:tcW w:w="1432" w:type="dxa"/>
          </w:tcPr>
          <w:p w14:paraId="2DA2B089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225170</w:t>
            </w:r>
          </w:p>
        </w:tc>
        <w:tc>
          <w:tcPr>
            <w:tcW w:w="1433" w:type="dxa"/>
          </w:tcPr>
          <w:p w14:paraId="555B4758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</w:tcPr>
          <w:p w14:paraId="29CCD110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225170</w:t>
            </w:r>
          </w:p>
        </w:tc>
        <w:tc>
          <w:tcPr>
            <w:tcW w:w="1450" w:type="dxa"/>
          </w:tcPr>
          <w:p w14:paraId="317D2157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0BB435FC" w14:textId="77777777" w:rsidTr="000A4AD5">
        <w:tc>
          <w:tcPr>
            <w:tcW w:w="966" w:type="dxa"/>
          </w:tcPr>
          <w:p w14:paraId="23247182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645</w:t>
            </w:r>
          </w:p>
        </w:tc>
        <w:tc>
          <w:tcPr>
            <w:tcW w:w="2342" w:type="dxa"/>
          </w:tcPr>
          <w:p w14:paraId="4823443E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Charges patronales</w:t>
            </w:r>
          </w:p>
        </w:tc>
        <w:tc>
          <w:tcPr>
            <w:tcW w:w="1432" w:type="dxa"/>
          </w:tcPr>
          <w:p w14:paraId="0BFDEB53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101330</w:t>
            </w:r>
          </w:p>
        </w:tc>
        <w:tc>
          <w:tcPr>
            <w:tcW w:w="1433" w:type="dxa"/>
          </w:tcPr>
          <w:p w14:paraId="273978BD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</w:tcPr>
          <w:p w14:paraId="62D9BD3B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101330</w:t>
            </w:r>
          </w:p>
        </w:tc>
        <w:tc>
          <w:tcPr>
            <w:tcW w:w="1450" w:type="dxa"/>
          </w:tcPr>
          <w:p w14:paraId="563D60B7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7A56CD35" w14:textId="77777777" w:rsidTr="000A4AD5">
        <w:tc>
          <w:tcPr>
            <w:tcW w:w="966" w:type="dxa"/>
          </w:tcPr>
          <w:p w14:paraId="1B87AE6F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661</w:t>
            </w:r>
          </w:p>
        </w:tc>
        <w:tc>
          <w:tcPr>
            <w:tcW w:w="2342" w:type="dxa"/>
          </w:tcPr>
          <w:p w14:paraId="3F3BA068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Charges d’intérêt</w:t>
            </w:r>
          </w:p>
        </w:tc>
        <w:tc>
          <w:tcPr>
            <w:tcW w:w="1432" w:type="dxa"/>
          </w:tcPr>
          <w:p w14:paraId="6D858594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3904</w:t>
            </w:r>
          </w:p>
        </w:tc>
        <w:tc>
          <w:tcPr>
            <w:tcW w:w="1433" w:type="dxa"/>
          </w:tcPr>
          <w:p w14:paraId="366269C4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</w:tcPr>
          <w:p w14:paraId="7880465D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3904</w:t>
            </w:r>
          </w:p>
        </w:tc>
        <w:tc>
          <w:tcPr>
            <w:tcW w:w="1450" w:type="dxa"/>
          </w:tcPr>
          <w:p w14:paraId="6C184688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</w:tr>
      <w:tr w:rsidR="00384A00" w:rsidRPr="00384A00" w14:paraId="3BD649BF" w14:textId="77777777" w:rsidTr="000A4AD5">
        <w:tc>
          <w:tcPr>
            <w:tcW w:w="966" w:type="dxa"/>
          </w:tcPr>
          <w:p w14:paraId="6F0B698E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707</w:t>
            </w:r>
          </w:p>
        </w:tc>
        <w:tc>
          <w:tcPr>
            <w:tcW w:w="2342" w:type="dxa"/>
          </w:tcPr>
          <w:p w14:paraId="23DD5DCE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 xml:space="preserve">Ventes de </w:t>
            </w:r>
            <w:proofErr w:type="spellStart"/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mch</w:t>
            </w:r>
            <w:proofErr w:type="spellEnd"/>
          </w:p>
        </w:tc>
        <w:tc>
          <w:tcPr>
            <w:tcW w:w="1432" w:type="dxa"/>
          </w:tcPr>
          <w:p w14:paraId="7E646CFE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3" w:type="dxa"/>
          </w:tcPr>
          <w:p w14:paraId="6DB63F36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870000</w:t>
            </w:r>
          </w:p>
        </w:tc>
        <w:tc>
          <w:tcPr>
            <w:tcW w:w="1439" w:type="dxa"/>
          </w:tcPr>
          <w:p w14:paraId="03A3ED09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50" w:type="dxa"/>
          </w:tcPr>
          <w:p w14:paraId="42C933D5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870000</w:t>
            </w:r>
          </w:p>
        </w:tc>
      </w:tr>
      <w:tr w:rsidR="00384A00" w:rsidRPr="00384A00" w14:paraId="27913F52" w14:textId="77777777" w:rsidTr="000A4AD5">
        <w:tc>
          <w:tcPr>
            <w:tcW w:w="966" w:type="dxa"/>
          </w:tcPr>
          <w:p w14:paraId="26D7F649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708</w:t>
            </w:r>
          </w:p>
        </w:tc>
        <w:tc>
          <w:tcPr>
            <w:tcW w:w="2342" w:type="dxa"/>
          </w:tcPr>
          <w:p w14:paraId="46101673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Produits des activités annexes</w:t>
            </w:r>
          </w:p>
        </w:tc>
        <w:tc>
          <w:tcPr>
            <w:tcW w:w="1432" w:type="dxa"/>
          </w:tcPr>
          <w:p w14:paraId="723A2200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33" w:type="dxa"/>
          </w:tcPr>
          <w:p w14:paraId="3B374D3E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1300</w:t>
            </w:r>
          </w:p>
        </w:tc>
        <w:tc>
          <w:tcPr>
            <w:tcW w:w="1439" w:type="dxa"/>
          </w:tcPr>
          <w:p w14:paraId="539B0516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</w:p>
        </w:tc>
        <w:tc>
          <w:tcPr>
            <w:tcW w:w="1450" w:type="dxa"/>
          </w:tcPr>
          <w:p w14:paraId="7D1EF45B" w14:textId="77777777" w:rsidR="00384A00" w:rsidRPr="00384A00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</w:pPr>
            <w:r w:rsidRPr="00384A00">
              <w:rPr>
                <w:rFonts w:asciiTheme="minorHAnsi" w:eastAsiaTheme="minorHAnsi" w:hAnsiTheme="minorHAnsi" w:cstheme="minorBidi"/>
                <w:sz w:val="22"/>
                <w:szCs w:val="22"/>
                <w:lang w:val="fr-BE" w:eastAsia="en-US"/>
              </w:rPr>
              <w:t>1300</w:t>
            </w:r>
          </w:p>
        </w:tc>
      </w:tr>
      <w:tr w:rsidR="000A4AD5" w:rsidRPr="000A4AD5" w14:paraId="2C6706A3" w14:textId="77777777" w:rsidTr="000A4AD5">
        <w:tc>
          <w:tcPr>
            <w:tcW w:w="966" w:type="dxa"/>
            <w:shd w:val="clear" w:color="auto" w:fill="DBE5F1" w:themeFill="accent1" w:themeFillTint="33"/>
          </w:tcPr>
          <w:p w14:paraId="51682814" w14:textId="77777777" w:rsidR="000A4AD5" w:rsidRPr="000A4AD5" w:rsidRDefault="000A4AD5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</w:p>
        </w:tc>
        <w:tc>
          <w:tcPr>
            <w:tcW w:w="2342" w:type="dxa"/>
            <w:shd w:val="clear" w:color="auto" w:fill="DBE5F1" w:themeFill="accent1" w:themeFillTint="33"/>
          </w:tcPr>
          <w:p w14:paraId="23D677BC" w14:textId="50E79517" w:rsidR="000A4AD5" w:rsidRPr="000A4AD5" w:rsidRDefault="000A4AD5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0A4AD5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Sous-total :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14:paraId="75BC336C" w14:textId="77777777" w:rsidR="000A4AD5" w:rsidRPr="000A4AD5" w:rsidRDefault="000A4AD5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</w:p>
        </w:tc>
        <w:tc>
          <w:tcPr>
            <w:tcW w:w="1433" w:type="dxa"/>
            <w:shd w:val="clear" w:color="auto" w:fill="DBE5F1" w:themeFill="accent1" w:themeFillTint="33"/>
          </w:tcPr>
          <w:p w14:paraId="500DA50D" w14:textId="77777777" w:rsidR="000A4AD5" w:rsidRPr="000A4AD5" w:rsidRDefault="000A4AD5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</w:p>
        </w:tc>
        <w:tc>
          <w:tcPr>
            <w:tcW w:w="1439" w:type="dxa"/>
            <w:shd w:val="clear" w:color="auto" w:fill="DBE5F1" w:themeFill="accent1" w:themeFillTint="33"/>
          </w:tcPr>
          <w:p w14:paraId="3681D670" w14:textId="77777777" w:rsidR="000A4AD5" w:rsidRPr="000A4AD5" w:rsidRDefault="000A4AD5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</w:p>
        </w:tc>
        <w:tc>
          <w:tcPr>
            <w:tcW w:w="1450" w:type="dxa"/>
            <w:shd w:val="clear" w:color="auto" w:fill="DBE5F1" w:themeFill="accent1" w:themeFillTint="33"/>
          </w:tcPr>
          <w:p w14:paraId="2E0C640D" w14:textId="77777777" w:rsidR="000A4AD5" w:rsidRPr="000A4AD5" w:rsidRDefault="000A4AD5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</w:p>
        </w:tc>
      </w:tr>
      <w:tr w:rsidR="00384A00" w:rsidRPr="000A4AD5" w14:paraId="3441E927" w14:textId="77777777" w:rsidTr="000A4AD5">
        <w:tc>
          <w:tcPr>
            <w:tcW w:w="966" w:type="dxa"/>
            <w:shd w:val="clear" w:color="auto" w:fill="C6D9F1" w:themeFill="text2" w:themeFillTint="33"/>
          </w:tcPr>
          <w:p w14:paraId="0A36F4CC" w14:textId="77777777" w:rsidR="00384A00" w:rsidRPr="000A4AD5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</w:p>
        </w:tc>
        <w:tc>
          <w:tcPr>
            <w:tcW w:w="2342" w:type="dxa"/>
            <w:shd w:val="clear" w:color="auto" w:fill="C6D9F1" w:themeFill="text2" w:themeFillTint="33"/>
          </w:tcPr>
          <w:p w14:paraId="7959FEF0" w14:textId="77777777" w:rsidR="00384A00" w:rsidRPr="000A4AD5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0A4AD5">
              <w:rPr>
                <w:rFonts w:asciiTheme="minorHAnsi" w:eastAsiaTheme="minorHAnsi" w:hAnsiTheme="minorHAnsi" w:cstheme="minorBidi"/>
                <w:b/>
                <w:bCs/>
                <w:szCs w:val="24"/>
                <w:lang w:val="fr-BE" w:eastAsia="en-US"/>
              </w:rPr>
              <w:t>Total général</w:t>
            </w:r>
          </w:p>
        </w:tc>
        <w:tc>
          <w:tcPr>
            <w:tcW w:w="1432" w:type="dxa"/>
            <w:shd w:val="clear" w:color="auto" w:fill="C6D9F1" w:themeFill="text2" w:themeFillTint="33"/>
          </w:tcPr>
          <w:p w14:paraId="0C962C4F" w14:textId="77777777" w:rsidR="00384A00" w:rsidRPr="000A4AD5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0A4AD5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1517650</w:t>
            </w:r>
          </w:p>
        </w:tc>
        <w:tc>
          <w:tcPr>
            <w:tcW w:w="1433" w:type="dxa"/>
            <w:shd w:val="clear" w:color="auto" w:fill="C6D9F1" w:themeFill="text2" w:themeFillTint="33"/>
          </w:tcPr>
          <w:p w14:paraId="782E948F" w14:textId="77777777" w:rsidR="00384A00" w:rsidRPr="000A4AD5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0A4AD5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1517650</w:t>
            </w:r>
          </w:p>
        </w:tc>
        <w:tc>
          <w:tcPr>
            <w:tcW w:w="1439" w:type="dxa"/>
            <w:shd w:val="clear" w:color="auto" w:fill="C6D9F1" w:themeFill="text2" w:themeFillTint="33"/>
          </w:tcPr>
          <w:p w14:paraId="2E062531" w14:textId="77777777" w:rsidR="00384A00" w:rsidRPr="000A4AD5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0A4AD5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1015100</w:t>
            </w:r>
          </w:p>
        </w:tc>
        <w:tc>
          <w:tcPr>
            <w:tcW w:w="1450" w:type="dxa"/>
            <w:shd w:val="clear" w:color="auto" w:fill="C6D9F1" w:themeFill="text2" w:themeFillTint="33"/>
          </w:tcPr>
          <w:p w14:paraId="3CCD8A5D" w14:textId="77777777" w:rsidR="00384A00" w:rsidRPr="000A4AD5" w:rsidRDefault="00384A00" w:rsidP="00384A00">
            <w:pPr>
              <w:overflowPunct/>
              <w:autoSpaceDE/>
              <w:autoSpaceDN/>
              <w:adjustRightInd/>
              <w:textAlignment w:val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</w:pPr>
            <w:r w:rsidRPr="000A4AD5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fr-BE" w:eastAsia="en-US"/>
              </w:rPr>
              <w:t>1015100</w:t>
            </w:r>
          </w:p>
        </w:tc>
      </w:tr>
    </w:tbl>
    <w:p w14:paraId="0CC9192A" w14:textId="77777777" w:rsidR="00384A00" w:rsidRPr="00384A00" w:rsidRDefault="00384A00" w:rsidP="00384A00">
      <w:p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eastAsiaTheme="minorHAnsi" w:hAnsiTheme="minorHAnsi" w:cstheme="minorBidi"/>
          <w:sz w:val="22"/>
          <w:szCs w:val="22"/>
          <w:lang w:val="fr-BE" w:eastAsia="en-US"/>
        </w:rPr>
      </w:pPr>
    </w:p>
    <w:p w14:paraId="19D72712" w14:textId="77777777" w:rsidR="00384A00" w:rsidRPr="00384A00" w:rsidRDefault="00384A00" w:rsidP="00384A00">
      <w:p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eastAsiaTheme="minorHAnsi" w:hAnsiTheme="minorHAnsi" w:cstheme="minorBidi"/>
          <w:sz w:val="22"/>
          <w:szCs w:val="22"/>
          <w:lang w:val="fr-BE" w:eastAsia="en-US"/>
        </w:rPr>
      </w:pPr>
    </w:p>
    <w:p w14:paraId="6E029A98" w14:textId="77777777" w:rsidR="00384A00" w:rsidRPr="00384A00" w:rsidRDefault="00384A00" w:rsidP="00384A00">
      <w:pPr>
        <w:numPr>
          <w:ilvl w:val="0"/>
          <w:numId w:val="11"/>
        </w:num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hAnsiTheme="minorHAnsi"/>
        </w:rPr>
      </w:pPr>
      <w:r w:rsidRPr="00384A00">
        <w:rPr>
          <w:rFonts w:asciiTheme="minorHAnsi" w:hAnsiTheme="minorHAnsi"/>
        </w:rPr>
        <w:t>Quel est le montant de l’emprunt initial contracté par la société Golden ?</w:t>
      </w:r>
    </w:p>
    <w:p w14:paraId="74F1AB98" w14:textId="77777777" w:rsidR="00384A00" w:rsidRPr="00384A00" w:rsidRDefault="00384A00" w:rsidP="00384A00">
      <w:pPr>
        <w:numPr>
          <w:ilvl w:val="0"/>
          <w:numId w:val="11"/>
        </w:num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hAnsiTheme="minorHAnsi"/>
        </w:rPr>
      </w:pPr>
      <w:r w:rsidRPr="00384A00">
        <w:rPr>
          <w:rFonts w:asciiTheme="minorHAnsi" w:hAnsiTheme="minorHAnsi"/>
        </w:rPr>
        <w:t>Quelle est la situation de la trésorerie au 31 octobre N ?</w:t>
      </w:r>
    </w:p>
    <w:p w14:paraId="7650DDE0" w14:textId="77777777" w:rsidR="00384A00" w:rsidRPr="00384A00" w:rsidRDefault="00384A00" w:rsidP="00384A00">
      <w:pPr>
        <w:numPr>
          <w:ilvl w:val="0"/>
          <w:numId w:val="11"/>
        </w:num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hAnsiTheme="minorHAnsi"/>
        </w:rPr>
      </w:pPr>
      <w:r w:rsidRPr="00384A00">
        <w:rPr>
          <w:rFonts w:asciiTheme="minorHAnsi" w:hAnsiTheme="minorHAnsi"/>
        </w:rPr>
        <w:t>Quel est le résultat provisoire au 31 octobre N ?</w:t>
      </w:r>
    </w:p>
    <w:p w14:paraId="7241F6B4" w14:textId="77777777" w:rsidR="00F334CB" w:rsidRDefault="00384A00" w:rsidP="00384A00">
      <w:pPr>
        <w:numPr>
          <w:ilvl w:val="0"/>
          <w:numId w:val="11"/>
        </w:num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hAnsiTheme="minorHAnsi"/>
        </w:rPr>
      </w:pPr>
      <w:r>
        <w:rPr>
          <w:rFonts w:asciiTheme="minorHAnsi" w:hAnsiTheme="minorHAnsi"/>
        </w:rPr>
        <w:t>Interprétez dans le langage de l’homme de la rue le</w:t>
      </w:r>
      <w:r w:rsidR="00F334CB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chiffre</w:t>
      </w:r>
      <w:r w:rsidR="00F334CB">
        <w:rPr>
          <w:rFonts w:asciiTheme="minorHAnsi" w:hAnsiTheme="minorHAnsi"/>
        </w:rPr>
        <w:t>s suivants :</w:t>
      </w:r>
    </w:p>
    <w:p w14:paraId="175CDDBA" w14:textId="0805FAEA" w:rsidR="00384A00" w:rsidRDefault="00384A00" w:rsidP="00F334CB">
      <w:pPr>
        <w:pStyle w:val="Paragraphedeliste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/>
        </w:rPr>
      </w:pPr>
      <w:r w:rsidRPr="00F334CB">
        <w:rPr>
          <w:rFonts w:asciiTheme="minorHAnsi" w:hAnsiTheme="minorHAnsi"/>
          <w:i/>
          <w:iCs/>
          <w:highlight w:val="yellow"/>
        </w:rPr>
        <w:t>97350</w:t>
      </w:r>
    </w:p>
    <w:p w14:paraId="6877A637" w14:textId="4F080E68" w:rsidR="00F334CB" w:rsidRPr="00F334CB" w:rsidRDefault="00F334CB" w:rsidP="00F334CB">
      <w:pPr>
        <w:pStyle w:val="Paragraphedeliste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/>
          <w:highlight w:val="magenta"/>
        </w:rPr>
      </w:pPr>
      <w:r w:rsidRPr="00F334CB">
        <w:rPr>
          <w:rFonts w:asciiTheme="minorHAnsi" w:hAnsiTheme="minorHAnsi"/>
          <w:highlight w:val="magenta"/>
        </w:rPr>
        <w:t>79500</w:t>
      </w:r>
    </w:p>
    <w:p w14:paraId="031D8147" w14:textId="4C906B68" w:rsidR="00F334CB" w:rsidRPr="00F334CB" w:rsidRDefault="00F334CB" w:rsidP="00F334CB">
      <w:pPr>
        <w:pStyle w:val="Paragraphedeliste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/>
          <w:highlight w:val="cyan"/>
        </w:rPr>
      </w:pPr>
      <w:r w:rsidRPr="00F334CB">
        <w:rPr>
          <w:rFonts w:asciiTheme="minorHAnsi" w:hAnsiTheme="minorHAnsi"/>
          <w:highlight w:val="cyan"/>
        </w:rPr>
        <w:t>2750</w:t>
      </w:r>
    </w:p>
    <w:p w14:paraId="60B2EC14" w14:textId="77777777" w:rsidR="00384A00" w:rsidRPr="00384A00" w:rsidRDefault="00384A00" w:rsidP="00384A00">
      <w:p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eastAsiaTheme="minorHAnsi" w:hAnsiTheme="minorHAnsi" w:cstheme="minorBidi"/>
          <w:sz w:val="22"/>
          <w:szCs w:val="22"/>
          <w:lang w:val="fr-BE" w:eastAsia="en-US"/>
        </w:rPr>
      </w:pPr>
    </w:p>
    <w:p w14:paraId="035AAEA9" w14:textId="48EB3F7E" w:rsidR="00384A00" w:rsidRDefault="00384A00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/>
          <w:b/>
          <w:sz w:val="22"/>
          <w:szCs w:val="22"/>
          <w:u w:val="single"/>
        </w:rPr>
      </w:pPr>
    </w:p>
    <w:p w14:paraId="62B392AF" w14:textId="4BDEE3DC" w:rsidR="00A453B3" w:rsidRPr="00A453B3" w:rsidRDefault="00A453B3" w:rsidP="00A453B3">
      <w:pPr>
        <w:contextualSpacing/>
        <w:rPr>
          <w:rFonts w:asciiTheme="minorHAnsi" w:hAnsiTheme="minorHAnsi"/>
          <w:b/>
          <w:bCs/>
          <w:sz w:val="28"/>
          <w:szCs w:val="22"/>
          <w:u w:val="single"/>
        </w:rPr>
      </w:pPr>
      <w:bookmarkStart w:id="6" w:name="_Hlk113392668"/>
      <w:r w:rsidRPr="00A453B3">
        <w:rPr>
          <w:rFonts w:asciiTheme="minorHAnsi" w:hAnsiTheme="minorHAnsi"/>
          <w:b/>
          <w:bCs/>
          <w:sz w:val="28"/>
          <w:szCs w:val="22"/>
          <w:u w:val="single"/>
        </w:rPr>
        <w:lastRenderedPageBreak/>
        <w:t xml:space="preserve">EXERCICE </w:t>
      </w:r>
      <w:r w:rsidR="00F334CB">
        <w:rPr>
          <w:rFonts w:asciiTheme="minorHAnsi" w:hAnsiTheme="minorHAnsi"/>
          <w:b/>
          <w:bCs/>
          <w:sz w:val="28"/>
          <w:szCs w:val="22"/>
          <w:u w:val="single"/>
        </w:rPr>
        <w:t>5</w:t>
      </w:r>
    </w:p>
    <w:bookmarkEnd w:id="6"/>
    <w:p w14:paraId="13B7AED3" w14:textId="77777777" w:rsidR="00A453B3" w:rsidRDefault="00A453B3" w:rsidP="00DE7486">
      <w:pPr>
        <w:contextualSpacing/>
        <w:rPr>
          <w:rFonts w:asciiTheme="minorHAnsi" w:hAnsiTheme="minorHAnsi"/>
          <w:b/>
          <w:u w:val="single"/>
          <w:lang w:val="fr-BE"/>
        </w:rPr>
      </w:pPr>
    </w:p>
    <w:p w14:paraId="741A9793" w14:textId="176834A0" w:rsidR="00DE7486" w:rsidRPr="006E78C0" w:rsidRDefault="00DE7486" w:rsidP="00DE7486">
      <w:pPr>
        <w:contextualSpacing/>
        <w:rPr>
          <w:rFonts w:asciiTheme="minorHAnsi" w:hAnsiTheme="minorHAnsi"/>
          <w:b/>
          <w:lang w:val="fr-BE"/>
        </w:rPr>
      </w:pPr>
      <w:r w:rsidRPr="006E78C0">
        <w:rPr>
          <w:rFonts w:asciiTheme="minorHAnsi" w:hAnsiTheme="minorHAnsi"/>
          <w:b/>
          <w:u w:val="single"/>
          <w:lang w:val="fr-BE"/>
        </w:rPr>
        <w:t>Objet social</w:t>
      </w:r>
      <w:r w:rsidR="00C10AA6">
        <w:rPr>
          <w:rFonts w:asciiTheme="minorHAnsi" w:hAnsiTheme="minorHAnsi"/>
          <w:b/>
          <w:lang w:val="fr-BE"/>
        </w:rPr>
        <w:t> : S.A PAINT</w:t>
      </w:r>
      <w:r w:rsidRPr="006E78C0">
        <w:rPr>
          <w:rFonts w:asciiTheme="minorHAnsi" w:hAnsiTheme="minorHAnsi"/>
          <w:b/>
          <w:lang w:val="fr-BE"/>
        </w:rPr>
        <w:t xml:space="preserve"> réalise des travaux de peinture et </w:t>
      </w:r>
      <w:r w:rsidR="00C10AA6">
        <w:rPr>
          <w:rFonts w:asciiTheme="minorHAnsi" w:hAnsiTheme="minorHAnsi"/>
          <w:b/>
          <w:lang w:val="fr-BE"/>
        </w:rPr>
        <w:t>vend de la peinture</w:t>
      </w:r>
      <w:r w:rsidRPr="006E78C0">
        <w:rPr>
          <w:rFonts w:asciiTheme="minorHAnsi" w:hAnsiTheme="minorHAnsi"/>
          <w:b/>
          <w:lang w:val="fr-BE"/>
        </w:rPr>
        <w:t>.</w:t>
      </w:r>
    </w:p>
    <w:p w14:paraId="3B35E3BB" w14:textId="77777777" w:rsidR="00DE7486" w:rsidRPr="006E78C0" w:rsidRDefault="00DE7486" w:rsidP="00DE7486">
      <w:pPr>
        <w:contextualSpacing/>
        <w:rPr>
          <w:rFonts w:asciiTheme="minorHAnsi" w:hAnsiTheme="minorHAnsi"/>
          <w:lang w:val="fr-BE"/>
        </w:rPr>
      </w:pPr>
    </w:p>
    <w:p w14:paraId="1D6E4431" w14:textId="2FFED15B" w:rsidR="00DE7486" w:rsidRPr="006E78C0" w:rsidRDefault="00DE7486" w:rsidP="00DE7486">
      <w:pPr>
        <w:contextualSpacing/>
        <w:jc w:val="center"/>
        <w:rPr>
          <w:rFonts w:asciiTheme="minorHAnsi" w:hAnsiTheme="minorHAnsi"/>
          <w:b/>
          <w:lang w:val="fr-BE"/>
        </w:rPr>
      </w:pPr>
      <w:r w:rsidRPr="006E78C0">
        <w:rPr>
          <w:rFonts w:asciiTheme="minorHAnsi" w:hAnsiTheme="minorHAnsi"/>
          <w:b/>
          <w:lang w:val="fr-BE"/>
        </w:rPr>
        <w:t>Bilan au 1/1/20</w:t>
      </w:r>
      <w:r>
        <w:rPr>
          <w:rFonts w:asciiTheme="minorHAnsi" w:hAnsiTheme="minorHAnsi"/>
          <w:b/>
          <w:lang w:val="fr-BE"/>
        </w:rPr>
        <w:t>2</w:t>
      </w:r>
      <w:r w:rsidR="006F194D">
        <w:rPr>
          <w:rFonts w:asciiTheme="minorHAnsi" w:hAnsiTheme="minorHAnsi"/>
          <w:b/>
          <w:lang w:val="fr-BE"/>
        </w:rPr>
        <w:t>1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28"/>
        <w:gridCol w:w="4534"/>
      </w:tblGrid>
      <w:tr w:rsidR="00DE7486" w:rsidRPr="006E78C0" w14:paraId="6C422CD5" w14:textId="77777777" w:rsidTr="0008208C">
        <w:tc>
          <w:tcPr>
            <w:tcW w:w="4606" w:type="dxa"/>
          </w:tcPr>
          <w:p w14:paraId="2A3ADBAD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fr-BE"/>
              </w:rPr>
            </w:pPr>
            <w:r w:rsidRPr="006E78C0">
              <w:rPr>
                <w:rFonts w:asciiTheme="minorHAnsi" w:hAnsiTheme="minorHAnsi"/>
                <w:lang w:val="fr-BE"/>
              </w:rPr>
              <w:t>Immeuble                                      120.000</w:t>
            </w:r>
          </w:p>
          <w:p w14:paraId="2F0A477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606" w:type="dxa"/>
          </w:tcPr>
          <w:p w14:paraId="3863EB2F" w14:textId="64589BE0" w:rsidR="00DE7486" w:rsidRPr="006E78C0" w:rsidRDefault="00E54F7E" w:rsidP="0008208C">
            <w:pPr>
              <w:contextualSpacing/>
              <w:rPr>
                <w:rFonts w:asciiTheme="minorHAnsi" w:hAnsiTheme="minorHAnsi"/>
                <w:lang w:val="fr-BE"/>
              </w:rPr>
            </w:pPr>
            <w:r>
              <w:rPr>
                <w:rFonts w:asciiTheme="minorHAnsi" w:hAnsiTheme="minorHAnsi"/>
                <w:lang w:val="fr-BE"/>
              </w:rPr>
              <w:t>Apport</w:t>
            </w:r>
            <w:r w:rsidR="00DE7486" w:rsidRPr="006E78C0">
              <w:rPr>
                <w:rFonts w:asciiTheme="minorHAnsi" w:hAnsiTheme="minorHAnsi"/>
                <w:lang w:val="fr-BE"/>
              </w:rPr>
              <w:t xml:space="preserve">                                        125.000</w:t>
            </w:r>
          </w:p>
        </w:tc>
      </w:tr>
      <w:tr w:rsidR="00DE7486" w:rsidRPr="006E78C0" w14:paraId="329AA076" w14:textId="77777777" w:rsidTr="0008208C">
        <w:tc>
          <w:tcPr>
            <w:tcW w:w="4606" w:type="dxa"/>
          </w:tcPr>
          <w:p w14:paraId="41BEE183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fr-BE"/>
              </w:rPr>
            </w:pPr>
            <w:r w:rsidRPr="006E78C0">
              <w:rPr>
                <w:rFonts w:asciiTheme="minorHAnsi" w:hAnsiTheme="minorHAnsi"/>
                <w:lang w:val="fr-BE"/>
              </w:rPr>
              <w:t>Outillages                                     20.000</w:t>
            </w:r>
          </w:p>
        </w:tc>
        <w:tc>
          <w:tcPr>
            <w:tcW w:w="4606" w:type="dxa"/>
          </w:tcPr>
          <w:p w14:paraId="52DE3B6D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fr-BE"/>
              </w:rPr>
            </w:pPr>
            <w:r w:rsidRPr="006E78C0">
              <w:rPr>
                <w:rFonts w:asciiTheme="minorHAnsi" w:hAnsiTheme="minorHAnsi"/>
                <w:lang w:val="fr-BE"/>
              </w:rPr>
              <w:t>Fournisseurs                                   25.000</w:t>
            </w:r>
          </w:p>
        </w:tc>
      </w:tr>
      <w:tr w:rsidR="00DE7486" w:rsidRPr="006E78C0" w14:paraId="4E564943" w14:textId="77777777" w:rsidTr="0008208C">
        <w:tc>
          <w:tcPr>
            <w:tcW w:w="4606" w:type="dxa"/>
          </w:tcPr>
          <w:p w14:paraId="710A9CDD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fr-BE"/>
              </w:rPr>
            </w:pPr>
            <w:r w:rsidRPr="006E78C0">
              <w:rPr>
                <w:rFonts w:asciiTheme="minorHAnsi" w:hAnsiTheme="minorHAnsi"/>
                <w:lang w:val="fr-BE"/>
              </w:rPr>
              <w:t>Banque                                         10.000</w:t>
            </w:r>
          </w:p>
        </w:tc>
        <w:tc>
          <w:tcPr>
            <w:tcW w:w="4606" w:type="dxa"/>
          </w:tcPr>
          <w:p w14:paraId="3F30CDDC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fr-BE"/>
              </w:rPr>
            </w:pPr>
          </w:p>
        </w:tc>
      </w:tr>
      <w:tr w:rsidR="00DE7486" w:rsidRPr="006E78C0" w14:paraId="4907C55A" w14:textId="77777777" w:rsidTr="0008208C">
        <w:tc>
          <w:tcPr>
            <w:tcW w:w="4606" w:type="dxa"/>
          </w:tcPr>
          <w:p w14:paraId="5F456F19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  <w:b/>
                <w:lang w:val="fr-BE"/>
              </w:rPr>
            </w:pPr>
            <w:r w:rsidRPr="006E78C0">
              <w:rPr>
                <w:rFonts w:asciiTheme="minorHAnsi" w:hAnsiTheme="minorHAnsi"/>
                <w:b/>
                <w:lang w:val="fr-BE"/>
              </w:rPr>
              <w:t>TOTAL 150.000</w:t>
            </w:r>
          </w:p>
        </w:tc>
        <w:tc>
          <w:tcPr>
            <w:tcW w:w="4606" w:type="dxa"/>
          </w:tcPr>
          <w:p w14:paraId="05C3F12B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  <w:b/>
                <w:lang w:val="fr-BE"/>
              </w:rPr>
            </w:pPr>
            <w:r w:rsidRPr="006E78C0">
              <w:rPr>
                <w:rFonts w:asciiTheme="minorHAnsi" w:hAnsiTheme="minorHAnsi"/>
                <w:b/>
                <w:lang w:val="fr-BE"/>
              </w:rPr>
              <w:t>TOTAL 150.000</w:t>
            </w:r>
          </w:p>
        </w:tc>
      </w:tr>
    </w:tbl>
    <w:p w14:paraId="4A2AF984" w14:textId="77777777" w:rsidR="00DE7486" w:rsidRPr="006E78C0" w:rsidRDefault="00DE7486" w:rsidP="00DE7486">
      <w:pPr>
        <w:contextualSpacing/>
        <w:rPr>
          <w:rFonts w:asciiTheme="minorHAnsi" w:hAnsiTheme="minorHAnsi"/>
          <w:lang w:val="fr-BE"/>
        </w:rPr>
      </w:pPr>
    </w:p>
    <w:p w14:paraId="6DB32567" w14:textId="301AB3CC" w:rsidR="00DE7486" w:rsidRPr="006E78C0" w:rsidRDefault="00C10AA6" w:rsidP="00DE7486">
      <w:pPr>
        <w:contextualSpacing/>
        <w:rPr>
          <w:rFonts w:asciiTheme="minorHAnsi" w:hAnsiTheme="minorHAnsi"/>
          <w:b/>
          <w:lang w:val="fr-BE"/>
        </w:rPr>
      </w:pPr>
      <w:r>
        <w:rPr>
          <w:rFonts w:asciiTheme="minorHAnsi" w:hAnsiTheme="minorHAnsi"/>
          <w:b/>
          <w:lang w:val="fr-BE"/>
        </w:rPr>
        <w:t>Fournisseurs : S.</w:t>
      </w:r>
      <w:r w:rsidR="00DE7486" w:rsidRPr="006E78C0">
        <w:rPr>
          <w:rFonts w:asciiTheme="minorHAnsi" w:hAnsiTheme="minorHAnsi"/>
          <w:b/>
          <w:lang w:val="fr-BE"/>
        </w:rPr>
        <w:t>R.L L</w:t>
      </w:r>
      <w:r>
        <w:rPr>
          <w:rFonts w:asciiTheme="minorHAnsi" w:hAnsiTheme="minorHAnsi"/>
          <w:b/>
          <w:lang w:val="fr-BE"/>
        </w:rPr>
        <w:t>EBON</w:t>
      </w:r>
      <w:r w:rsidR="00DE7486" w:rsidRPr="006E78C0">
        <w:rPr>
          <w:rFonts w:asciiTheme="minorHAnsi" w:hAnsiTheme="minorHAnsi"/>
          <w:b/>
          <w:lang w:val="fr-BE"/>
        </w:rPr>
        <w:t xml:space="preserve"> 10.000 et S.A DELOID 15.000</w:t>
      </w:r>
    </w:p>
    <w:p w14:paraId="0CAEC234" w14:textId="77777777" w:rsidR="00DE7486" w:rsidRPr="006E78C0" w:rsidRDefault="00DE7486" w:rsidP="00DE7486">
      <w:pPr>
        <w:contextualSpacing/>
        <w:rPr>
          <w:rFonts w:asciiTheme="minorHAnsi" w:hAnsiTheme="minorHAnsi"/>
          <w:lang w:val="fr-BE"/>
        </w:rPr>
      </w:pPr>
    </w:p>
    <w:p w14:paraId="275CFA04" w14:textId="1CA75B7E" w:rsidR="00DE7486" w:rsidRPr="006E78C0" w:rsidRDefault="00DE7486" w:rsidP="00DE7486">
      <w:pPr>
        <w:contextualSpacing/>
        <w:rPr>
          <w:rFonts w:asciiTheme="minorHAnsi" w:hAnsiTheme="minorHAnsi"/>
          <w:b/>
          <w:u w:val="single"/>
          <w:lang w:val="fr-BE"/>
        </w:rPr>
      </w:pPr>
      <w:r w:rsidRPr="006E78C0">
        <w:rPr>
          <w:rFonts w:asciiTheme="minorHAnsi" w:hAnsiTheme="minorHAnsi"/>
          <w:b/>
          <w:u w:val="single"/>
          <w:lang w:val="fr-BE"/>
        </w:rPr>
        <w:t xml:space="preserve">Opérations de </w:t>
      </w:r>
      <w:r w:rsidR="00F61D2A">
        <w:rPr>
          <w:rFonts w:asciiTheme="minorHAnsi" w:hAnsiTheme="minorHAnsi"/>
          <w:b/>
          <w:u w:val="single"/>
          <w:lang w:val="fr-BE"/>
        </w:rPr>
        <w:t>l’année 202</w:t>
      </w:r>
      <w:r w:rsidR="006F194D">
        <w:rPr>
          <w:rFonts w:asciiTheme="minorHAnsi" w:hAnsiTheme="minorHAnsi"/>
          <w:b/>
          <w:u w:val="single"/>
          <w:lang w:val="fr-BE"/>
        </w:rPr>
        <w:t>1</w:t>
      </w:r>
    </w:p>
    <w:p w14:paraId="34F03CFA" w14:textId="77777777" w:rsidR="00DE7486" w:rsidRPr="006E78C0" w:rsidRDefault="00DE7486" w:rsidP="00DE7486">
      <w:pPr>
        <w:contextualSpacing/>
        <w:rPr>
          <w:rFonts w:asciiTheme="minorHAnsi" w:hAnsiTheme="minorHAnsi"/>
          <w:lang w:val="fr-BE"/>
        </w:rPr>
      </w:pPr>
    </w:p>
    <w:p w14:paraId="7F600E45" w14:textId="77777777" w:rsidR="00DE7486" w:rsidRPr="006E78C0" w:rsidRDefault="00DE7486" w:rsidP="00DE7486">
      <w:pPr>
        <w:pStyle w:val="Paragraphedeliste"/>
        <w:numPr>
          <w:ilvl w:val="0"/>
          <w:numId w:val="6"/>
        </w:numPr>
        <w:rPr>
          <w:rFonts w:asciiTheme="minorHAnsi" w:hAnsiTheme="minorHAnsi"/>
          <w:lang w:val="fr-BE"/>
        </w:rPr>
      </w:pPr>
      <w:r w:rsidRPr="006E78C0">
        <w:rPr>
          <w:rFonts w:asciiTheme="minorHAnsi" w:hAnsiTheme="minorHAnsi"/>
          <w:lang w:val="fr-BE"/>
        </w:rPr>
        <w:t>1/1 - Ecriture d’ouverture.</w:t>
      </w:r>
    </w:p>
    <w:p w14:paraId="231069E6" w14:textId="398A5F0E" w:rsidR="00DE7486" w:rsidRPr="006E78C0" w:rsidRDefault="00F61D2A" w:rsidP="00DE7486">
      <w:pPr>
        <w:pStyle w:val="Paragraphedeliste"/>
        <w:numPr>
          <w:ilvl w:val="0"/>
          <w:numId w:val="6"/>
        </w:numPr>
        <w:rPr>
          <w:rFonts w:asciiTheme="minorHAnsi" w:hAnsiTheme="minorHAnsi"/>
          <w:lang w:val="fr-BE"/>
        </w:rPr>
      </w:pPr>
      <w:r>
        <w:rPr>
          <w:rFonts w:asciiTheme="minorHAnsi" w:hAnsiTheme="minorHAnsi"/>
          <w:lang w:val="fr-BE"/>
        </w:rPr>
        <w:t>2/2</w:t>
      </w:r>
      <w:r w:rsidR="00DE7486" w:rsidRPr="006E78C0">
        <w:rPr>
          <w:rFonts w:asciiTheme="minorHAnsi" w:hAnsiTheme="minorHAnsi"/>
          <w:lang w:val="fr-BE"/>
        </w:rPr>
        <w:t xml:space="preserve"> – Achat de peinture 5.200€ au fournisseur Lebon facture 23, paiement dans 30 jours.</w:t>
      </w:r>
    </w:p>
    <w:p w14:paraId="47BB67B5" w14:textId="250702F2" w:rsidR="00DE7486" w:rsidRPr="006E78C0" w:rsidRDefault="00F61D2A" w:rsidP="00DE7486">
      <w:pPr>
        <w:pStyle w:val="Paragraphedeliste"/>
        <w:numPr>
          <w:ilvl w:val="0"/>
          <w:numId w:val="6"/>
        </w:numPr>
        <w:rPr>
          <w:rFonts w:asciiTheme="minorHAnsi" w:hAnsiTheme="minorHAnsi"/>
          <w:lang w:val="fr-BE"/>
        </w:rPr>
      </w:pPr>
      <w:r>
        <w:rPr>
          <w:rFonts w:asciiTheme="minorHAnsi" w:hAnsiTheme="minorHAnsi"/>
          <w:lang w:val="fr-BE"/>
        </w:rPr>
        <w:t>5/3</w:t>
      </w:r>
      <w:r w:rsidR="00DE7486" w:rsidRPr="006E78C0">
        <w:rPr>
          <w:rFonts w:asciiTheme="minorHAnsi" w:hAnsiTheme="minorHAnsi"/>
          <w:lang w:val="fr-BE"/>
        </w:rPr>
        <w:t xml:space="preserve"> – Facture n°1 adressée à l’entreprise Dupuis pour travaux de peinture réalisés dans les bureaux : 23.250€</w:t>
      </w:r>
    </w:p>
    <w:p w14:paraId="7B866BB5" w14:textId="2CD6FE2E" w:rsidR="00DE7486" w:rsidRPr="006E78C0" w:rsidRDefault="00F61D2A" w:rsidP="00DE7486">
      <w:pPr>
        <w:pStyle w:val="Paragraphedeliste"/>
        <w:numPr>
          <w:ilvl w:val="0"/>
          <w:numId w:val="6"/>
        </w:numPr>
        <w:rPr>
          <w:rFonts w:asciiTheme="minorHAnsi" w:hAnsiTheme="minorHAnsi"/>
          <w:lang w:val="fr-BE"/>
        </w:rPr>
      </w:pPr>
      <w:r>
        <w:rPr>
          <w:rFonts w:asciiTheme="minorHAnsi" w:hAnsiTheme="minorHAnsi"/>
          <w:lang w:val="fr-BE"/>
        </w:rPr>
        <w:t>6/4</w:t>
      </w:r>
      <w:r w:rsidR="00DE7486" w:rsidRPr="006E78C0">
        <w:rPr>
          <w:rFonts w:asciiTheme="minorHAnsi" w:hAnsiTheme="minorHAnsi"/>
          <w:lang w:val="fr-BE"/>
        </w:rPr>
        <w:t xml:space="preserve"> – Achat d’un échafaudage </w:t>
      </w:r>
      <w:proofErr w:type="spellStart"/>
      <w:r w:rsidR="00DE7486" w:rsidRPr="006E78C0">
        <w:rPr>
          <w:rFonts w:asciiTheme="minorHAnsi" w:hAnsiTheme="minorHAnsi"/>
          <w:lang w:val="fr-BE"/>
        </w:rPr>
        <w:t>fact</w:t>
      </w:r>
      <w:proofErr w:type="spellEnd"/>
      <w:r w:rsidR="00DE7486" w:rsidRPr="006E78C0">
        <w:rPr>
          <w:rFonts w:asciiTheme="minorHAnsi" w:hAnsiTheme="minorHAnsi"/>
          <w:lang w:val="fr-BE"/>
        </w:rPr>
        <w:t xml:space="preserve"> n°25 au fournisseur </w:t>
      </w:r>
      <w:proofErr w:type="spellStart"/>
      <w:r w:rsidR="00DE7486" w:rsidRPr="006E78C0">
        <w:rPr>
          <w:rFonts w:asciiTheme="minorHAnsi" w:hAnsiTheme="minorHAnsi"/>
          <w:lang w:val="fr-BE"/>
        </w:rPr>
        <w:t>Deloid</w:t>
      </w:r>
      <w:proofErr w:type="spellEnd"/>
      <w:r w:rsidR="00DE7486" w:rsidRPr="006E78C0">
        <w:rPr>
          <w:rFonts w:asciiTheme="minorHAnsi" w:hAnsiTheme="minorHAnsi"/>
          <w:lang w:val="fr-BE"/>
        </w:rPr>
        <w:t> ; 3.000€. Paiement dans 15 jours.</w:t>
      </w:r>
    </w:p>
    <w:p w14:paraId="6EDF009A" w14:textId="648C2E85" w:rsidR="00DE7486" w:rsidRPr="006E78C0" w:rsidRDefault="00DE7486" w:rsidP="00DE7486">
      <w:pPr>
        <w:pStyle w:val="Paragraphedeliste"/>
        <w:numPr>
          <w:ilvl w:val="0"/>
          <w:numId w:val="6"/>
        </w:numPr>
        <w:rPr>
          <w:rFonts w:asciiTheme="minorHAnsi" w:hAnsiTheme="minorHAnsi"/>
          <w:lang w:val="fr-BE"/>
        </w:rPr>
      </w:pPr>
      <w:r w:rsidRPr="006E78C0">
        <w:rPr>
          <w:rFonts w:asciiTheme="minorHAnsi" w:hAnsiTheme="minorHAnsi"/>
          <w:lang w:val="fr-BE"/>
        </w:rPr>
        <w:t>8/1</w:t>
      </w:r>
      <w:r w:rsidR="00F61D2A">
        <w:rPr>
          <w:rFonts w:asciiTheme="minorHAnsi" w:hAnsiTheme="minorHAnsi"/>
          <w:lang w:val="fr-BE"/>
        </w:rPr>
        <w:t>0</w:t>
      </w:r>
      <w:r w:rsidRPr="006E78C0">
        <w:rPr>
          <w:rFonts w:asciiTheme="minorHAnsi" w:hAnsiTheme="minorHAnsi"/>
          <w:lang w:val="fr-BE"/>
        </w:rPr>
        <w:t xml:space="preserve"> – Facture n°2 </w:t>
      </w:r>
      <w:r w:rsidR="00C10AA6">
        <w:rPr>
          <w:rFonts w:asciiTheme="minorHAnsi" w:hAnsiTheme="minorHAnsi"/>
          <w:lang w:val="fr-BE"/>
        </w:rPr>
        <w:t>Proximus</w:t>
      </w:r>
      <w:r w:rsidRPr="006E78C0">
        <w:rPr>
          <w:rFonts w:asciiTheme="minorHAnsi" w:hAnsiTheme="minorHAnsi"/>
          <w:lang w:val="fr-BE"/>
        </w:rPr>
        <w:t> : 358€ payable le 15/1.</w:t>
      </w:r>
    </w:p>
    <w:p w14:paraId="7C270BE7" w14:textId="1FAF6B5A" w:rsidR="00DE7486" w:rsidRPr="006E78C0" w:rsidRDefault="00F61D2A" w:rsidP="00DE7486">
      <w:pPr>
        <w:pStyle w:val="Paragraphedeliste"/>
        <w:numPr>
          <w:ilvl w:val="0"/>
          <w:numId w:val="6"/>
        </w:numPr>
        <w:rPr>
          <w:rFonts w:asciiTheme="minorHAnsi" w:hAnsiTheme="minorHAnsi"/>
          <w:lang w:val="fr-BE"/>
        </w:rPr>
      </w:pPr>
      <w:r>
        <w:rPr>
          <w:rFonts w:asciiTheme="minorHAnsi" w:hAnsiTheme="minorHAnsi"/>
          <w:lang w:val="fr-BE"/>
        </w:rPr>
        <w:t>9/11</w:t>
      </w:r>
      <w:r w:rsidR="00DE7486" w:rsidRPr="006E78C0">
        <w:rPr>
          <w:rFonts w:asciiTheme="minorHAnsi" w:hAnsiTheme="minorHAnsi"/>
          <w:lang w:val="fr-BE"/>
        </w:rPr>
        <w:t xml:space="preserve">– Paiement par Banque de </w:t>
      </w:r>
      <w:r w:rsidR="00C10AA6">
        <w:rPr>
          <w:rFonts w:asciiTheme="minorHAnsi" w:hAnsiTheme="minorHAnsi"/>
          <w:lang w:val="fr-BE"/>
        </w:rPr>
        <w:t>Proximus</w:t>
      </w:r>
      <w:r w:rsidR="00E54F7E">
        <w:rPr>
          <w:rFonts w:asciiTheme="minorHAnsi" w:hAnsiTheme="minorHAnsi"/>
          <w:lang w:val="fr-BE"/>
        </w:rPr>
        <w:t xml:space="preserve"> (extrait de compte n°1)</w:t>
      </w:r>
      <w:r w:rsidR="00DE7486" w:rsidRPr="006E78C0">
        <w:rPr>
          <w:rFonts w:asciiTheme="minorHAnsi" w:hAnsiTheme="minorHAnsi"/>
          <w:lang w:val="fr-BE"/>
        </w:rPr>
        <w:t>.</w:t>
      </w:r>
    </w:p>
    <w:p w14:paraId="010095C8" w14:textId="77777777" w:rsidR="00DE7486" w:rsidRPr="006E78C0" w:rsidRDefault="00DE7486" w:rsidP="00DE7486">
      <w:pPr>
        <w:contextualSpacing/>
        <w:rPr>
          <w:rFonts w:asciiTheme="minorHAnsi" w:hAnsiTheme="minorHAnsi"/>
        </w:rPr>
      </w:pPr>
    </w:p>
    <w:p w14:paraId="4C196E9A" w14:textId="05D16DAF" w:rsidR="00F61D2A" w:rsidRDefault="00F61D2A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On vous demande de réaliser tout l’enchainement comptable pour l’année 202</w:t>
      </w:r>
      <w:r w:rsidR="006F194D">
        <w:rPr>
          <w:rFonts w:asciiTheme="minorHAnsi" w:hAnsiTheme="minorHAnsi"/>
          <w:b/>
        </w:rPr>
        <w:t xml:space="preserve">1 </w:t>
      </w:r>
      <w:r>
        <w:rPr>
          <w:rFonts w:asciiTheme="minorHAnsi" w:hAnsiTheme="minorHAnsi"/>
          <w:b/>
        </w:rPr>
        <w:t>jusqu’à l’établissement du bilan final.</w:t>
      </w:r>
      <w:r>
        <w:rPr>
          <w:rFonts w:asciiTheme="minorHAnsi" w:hAnsiTheme="minorHAnsi"/>
          <w:b/>
        </w:rPr>
        <w:br w:type="page"/>
      </w:r>
    </w:p>
    <w:p w14:paraId="0E7ECCB0" w14:textId="23DC0E33" w:rsidR="00DE7486" w:rsidRPr="006E78C0" w:rsidRDefault="00DE7486" w:rsidP="00DE7486">
      <w:pPr>
        <w:contextualSpacing/>
        <w:jc w:val="center"/>
        <w:rPr>
          <w:rFonts w:asciiTheme="minorHAnsi" w:hAnsiTheme="minorHAnsi"/>
          <w:u w:val="single"/>
        </w:rPr>
      </w:pPr>
      <w:r w:rsidRPr="006E78C0">
        <w:rPr>
          <w:rFonts w:asciiTheme="minorHAnsi" w:hAnsiTheme="minorHAnsi"/>
          <w:b/>
        </w:rPr>
        <w:lastRenderedPageBreak/>
        <w:t>LIVRE JOURNAL</w:t>
      </w:r>
    </w:p>
    <w:tbl>
      <w:tblPr>
        <w:tblW w:w="10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51"/>
        <w:gridCol w:w="1912"/>
        <w:gridCol w:w="709"/>
        <w:gridCol w:w="708"/>
        <w:gridCol w:w="3119"/>
        <w:gridCol w:w="1276"/>
        <w:gridCol w:w="1417"/>
      </w:tblGrid>
      <w:tr w:rsidR="00DE7486" w:rsidRPr="006E78C0" w14:paraId="73D683BD" w14:textId="77777777" w:rsidTr="0008208C">
        <w:trPr>
          <w:trHeight w:val="495"/>
        </w:trPr>
        <w:tc>
          <w:tcPr>
            <w:tcW w:w="426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7F23CD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</w:rPr>
            </w:pPr>
            <w:r w:rsidRPr="006E78C0">
              <w:rPr>
                <w:rFonts w:asciiTheme="minorHAnsi" w:hAnsiTheme="minorHAnsi"/>
              </w:rPr>
              <w:t>N°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758D46B9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</w:rPr>
            </w:pPr>
            <w:r w:rsidRPr="006E78C0">
              <w:rPr>
                <w:rFonts w:asciiTheme="minorHAnsi" w:hAnsiTheme="minorHAnsi"/>
              </w:rPr>
              <w:t>DATE</w:t>
            </w:r>
          </w:p>
        </w:tc>
        <w:tc>
          <w:tcPr>
            <w:tcW w:w="191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47DF2832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</w:rPr>
            </w:pPr>
            <w:r w:rsidRPr="006E78C0">
              <w:rPr>
                <w:rFonts w:asciiTheme="minorHAnsi" w:hAnsiTheme="minorHAnsi"/>
              </w:rPr>
              <w:t>NATURE</w:t>
            </w:r>
          </w:p>
          <w:p w14:paraId="5715E77F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</w:rPr>
            </w:pPr>
            <w:r w:rsidRPr="006E78C0">
              <w:rPr>
                <w:rFonts w:asciiTheme="minorHAnsi" w:hAnsiTheme="minorHAnsi"/>
              </w:rPr>
              <w:t>DE L’OPERATION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7E5ECB19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</w:rPr>
            </w:pPr>
            <w:r w:rsidRPr="006E78C0">
              <w:rPr>
                <w:rFonts w:asciiTheme="minorHAnsi" w:hAnsiTheme="minorHAnsi"/>
              </w:rPr>
              <w:t>N° CPTE</w:t>
            </w:r>
          </w:p>
          <w:p w14:paraId="15A287BA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</w:rPr>
            </w:pPr>
            <w:r w:rsidRPr="006E78C0">
              <w:rPr>
                <w:rFonts w:asciiTheme="minorHAnsi" w:hAnsiTheme="minorHAnsi"/>
              </w:rPr>
              <w:t>DEBITE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73DB7F9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</w:rPr>
            </w:pPr>
            <w:r w:rsidRPr="006E78C0">
              <w:rPr>
                <w:rFonts w:asciiTheme="minorHAnsi" w:hAnsiTheme="minorHAnsi"/>
              </w:rPr>
              <w:t>N° CPTE</w:t>
            </w:r>
          </w:p>
          <w:p w14:paraId="35C79749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</w:rPr>
            </w:pPr>
            <w:r w:rsidRPr="006E78C0">
              <w:rPr>
                <w:rFonts w:asciiTheme="minorHAnsi" w:hAnsiTheme="minorHAnsi"/>
              </w:rPr>
              <w:t>CREDITE</w:t>
            </w: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45039E77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</w:rPr>
            </w:pPr>
            <w:r w:rsidRPr="006E78C0">
              <w:rPr>
                <w:rFonts w:asciiTheme="minorHAnsi" w:hAnsiTheme="minorHAnsi"/>
              </w:rPr>
              <w:t>LIBELLE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36E317FE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  <w:lang w:val="en-GB"/>
              </w:rPr>
            </w:pPr>
            <w:r w:rsidRPr="006E78C0">
              <w:rPr>
                <w:rFonts w:asciiTheme="minorHAnsi" w:hAnsiTheme="minorHAnsi"/>
                <w:lang w:val="en-GB"/>
              </w:rPr>
              <w:t>DEBIT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411C402B" w14:textId="77777777" w:rsidR="00DE7486" w:rsidRPr="006E78C0" w:rsidRDefault="00DE7486" w:rsidP="0008208C">
            <w:pPr>
              <w:contextualSpacing/>
              <w:jc w:val="center"/>
              <w:rPr>
                <w:rFonts w:asciiTheme="minorHAnsi" w:hAnsiTheme="minorHAnsi"/>
                <w:lang w:val="en-GB"/>
              </w:rPr>
            </w:pPr>
            <w:r w:rsidRPr="006E78C0">
              <w:rPr>
                <w:rFonts w:asciiTheme="minorHAnsi" w:hAnsiTheme="minorHAnsi"/>
                <w:lang w:val="en-GB"/>
              </w:rPr>
              <w:t>CREDIT</w:t>
            </w:r>
          </w:p>
        </w:tc>
      </w:tr>
      <w:tr w:rsidR="00DE7486" w:rsidRPr="006E78C0" w14:paraId="1951E1AF" w14:textId="77777777" w:rsidTr="0008208C">
        <w:tc>
          <w:tcPr>
            <w:tcW w:w="42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88ECDD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38FDC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BFE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866EC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11E16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C0E3B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ACEEA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D0CCE9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3634C5C8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BC4A6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3F87B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08157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CDC9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5010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170EC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5D1FF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E5E952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1B0E893A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45F1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03870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2070B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4E91F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FFF9C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DEA1A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AA68A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B3AD5D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1F598DDD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5F7B5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C928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D17BC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45BF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F650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E1DE6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DB4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2A4C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49C4488E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42A15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367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DD4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DBE2A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352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45E6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45D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F9643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7E246A8B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03C9E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22263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DF12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9400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B3F9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349EA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7697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46547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45CC65A6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519A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F6B9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E85B9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CE159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DF6A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D926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5885A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ECBAF0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1A50CBBC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470B0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3F28C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C99D5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66A5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9EC3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7A955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81A4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455EC0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4DA5CDC2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4B8E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7167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5C02C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A5C3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13433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C708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5C960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1B5C03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299DE300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3704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65338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34A82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E3BC9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870B3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86556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453B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FC1AD2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108C5742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427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4329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655A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1A0F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8283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EBE6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2CFDE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6D2E0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6A8BAFF1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C2AC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32B0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9D1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8E32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5BC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31F0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1A5D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336D8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1CBEFBF9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9A89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572E3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339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A4DB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3BE72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DDCE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05A52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F5AB7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2F31684E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544D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ECD96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1D965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DD2B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A1E0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E16E9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1969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A6C8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1F35B1BB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331A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42390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533FC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8413B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B69D8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87596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3C78C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5B0758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52789F26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028F3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E033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C9EA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D121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19E86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7C15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3FFC8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586071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1AD4C518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E554F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BB61B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5EDC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F6EBE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8304A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14260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C3F42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838D68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54A10E94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9FC4A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0832B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4CBD5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C8199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49A02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506E3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5E2DE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3D4587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43E2DF28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928FE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68152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C19F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C8685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19733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2552D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A440F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B1F3CE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0F66FDFA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7D9A5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58028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26A0E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B67AA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4B0A9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A1D4F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33857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9536DF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04169306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A281F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2385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7CD26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147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B845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04A5B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1559B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5DFF43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7428EC1F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2ED06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BE095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3B96E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D69D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E50B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CE116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40033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8A46E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64BF45D7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74B22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A4A85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98AC3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D2863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35E18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D8993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3917D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12E0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77F89A68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722A6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8F01A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FF52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2B996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6B6A9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A654F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6176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10DCEF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2FB0C575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882F7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508E2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2A70F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FC5EF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959B6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36692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2C582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FD73B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431BF398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D6DF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F9C8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9668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EAF45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6B153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D8D07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81124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E69CD8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DE7486" w:rsidRPr="006E78C0" w14:paraId="2C0161D1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CE211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96377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9BC65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D6BAD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87E6C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6E660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0D582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CB8D87" w14:textId="77777777" w:rsidR="00DE7486" w:rsidRPr="006E78C0" w:rsidRDefault="00DE7486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42928117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E359C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B7058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1D58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99C18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62EE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1C98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C2A2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DB427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0ABA604B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D644E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06F0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CEFBE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61B98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D92A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0C55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0B523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81E1A5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23AD2CF2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CDF8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94146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9E97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EDF5C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BB7C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6CBD2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638C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4C8C3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70D03BDC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21482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99BD6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C4E1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B9640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FF84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5A720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9217C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0667F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7B2C5CB2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556C9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F649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1D8C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63CC9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6B37A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1B99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F92FA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2644DA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26C06A96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D227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FBDD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2CB2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8BBA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8372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80805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8542C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02213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485DD67A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5B3C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F3F2C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75F5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06239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4D63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B981C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73B9E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77073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05EA1D41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D0F3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1D0D2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4DA4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60B3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A074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588F5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3DCE5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AE186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5A026B48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0FC3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7926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878DE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E73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F1718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5DAD2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881B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05BBC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4A2224F8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91C2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688D5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C268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FBA86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3959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DFBA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E193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D9AF2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1336513A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F145E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D18C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CD187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F0136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E2DF0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5284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80330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BF33E3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72DA763D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6D5A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FD26B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82FC8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DEE7C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2FB49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F2378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0877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9A9889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  <w:tr w:rsidR="00F61D2A" w:rsidRPr="006E78C0" w14:paraId="11A24F4E" w14:textId="77777777" w:rsidTr="0008208C"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70463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0181E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9FBAF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938AD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FFEFE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2E51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B9D50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3ECF44" w14:textId="77777777" w:rsidR="00F61D2A" w:rsidRPr="006E78C0" w:rsidRDefault="00F61D2A" w:rsidP="0008208C">
            <w:pPr>
              <w:contextualSpacing/>
              <w:rPr>
                <w:rFonts w:asciiTheme="minorHAnsi" w:hAnsiTheme="minorHAnsi"/>
                <w:lang w:val="en-GB"/>
              </w:rPr>
            </w:pPr>
          </w:p>
        </w:tc>
      </w:tr>
    </w:tbl>
    <w:p w14:paraId="6C340161" w14:textId="77777777" w:rsidR="00DE7486" w:rsidRPr="006E78C0" w:rsidRDefault="00DE7486" w:rsidP="00DE7486">
      <w:pPr>
        <w:contextualSpacing/>
        <w:rPr>
          <w:rFonts w:asciiTheme="minorHAnsi" w:hAnsiTheme="minorHAnsi"/>
          <w:lang w:val="fr-BE"/>
        </w:rPr>
      </w:pPr>
    </w:p>
    <w:p w14:paraId="2225D369" w14:textId="3E2BF199" w:rsidR="00DE7486" w:rsidRPr="00E54F7E" w:rsidRDefault="00DE7486" w:rsidP="00DE7486">
      <w:pPr>
        <w:pStyle w:val="En-tte"/>
        <w:tabs>
          <w:tab w:val="left" w:pos="1800"/>
        </w:tabs>
        <w:spacing w:before="120"/>
        <w:rPr>
          <w:rFonts w:asciiTheme="minorHAnsi" w:hAnsiTheme="minorHAnsi"/>
          <w:b/>
          <w:sz w:val="22"/>
          <w:szCs w:val="22"/>
          <w:lang w:val="fr-BE"/>
        </w:rPr>
      </w:pPr>
      <w:r w:rsidRPr="00E54F7E">
        <w:rPr>
          <w:rFonts w:asciiTheme="minorHAnsi" w:hAnsiTheme="minorHAnsi"/>
          <w:b/>
          <w:sz w:val="22"/>
          <w:szCs w:val="22"/>
          <w:lang w:val="fr-BE"/>
        </w:rPr>
        <w:t>LIVRES DES COMPTES</w:t>
      </w:r>
    </w:p>
    <w:p w14:paraId="36E04117" w14:textId="1D4D16EF" w:rsidR="00F61D2A" w:rsidRPr="00E54F7E" w:rsidRDefault="00F61D2A" w:rsidP="00DE7486">
      <w:pPr>
        <w:pStyle w:val="En-tte"/>
        <w:tabs>
          <w:tab w:val="left" w:pos="1800"/>
        </w:tabs>
        <w:spacing w:before="120"/>
        <w:rPr>
          <w:rFonts w:asciiTheme="minorHAnsi" w:hAnsiTheme="minorHAnsi"/>
          <w:b/>
          <w:sz w:val="22"/>
          <w:szCs w:val="22"/>
          <w:lang w:val="fr-BE"/>
        </w:rPr>
      </w:pPr>
      <w:r w:rsidRPr="00E54F7E">
        <w:rPr>
          <w:rFonts w:asciiTheme="minorHAnsi" w:hAnsiTheme="minorHAnsi"/>
          <w:b/>
          <w:sz w:val="22"/>
          <w:szCs w:val="22"/>
          <w:lang w:val="fr-BE"/>
        </w:rPr>
        <w:t>COMPTES GENERAUX</w:t>
      </w:r>
    </w:p>
    <w:p w14:paraId="202C2FA6" w14:textId="77777777" w:rsidR="00DE7486" w:rsidRPr="006E78C0" w:rsidRDefault="00DE7486" w:rsidP="00DE7486">
      <w:pPr>
        <w:pStyle w:val="En-tte"/>
        <w:tabs>
          <w:tab w:val="left" w:pos="1800"/>
        </w:tabs>
        <w:spacing w:before="120"/>
        <w:rPr>
          <w:rFonts w:asciiTheme="minorHAnsi" w:hAnsiTheme="minorHAnsi"/>
          <w:b/>
          <w:bCs/>
          <w:lang w:val="fr-BE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540"/>
        <w:gridCol w:w="1440"/>
        <w:gridCol w:w="1503"/>
        <w:gridCol w:w="477"/>
        <w:gridCol w:w="1440"/>
        <w:gridCol w:w="1440"/>
      </w:tblGrid>
      <w:tr w:rsidR="00DE7486" w:rsidRPr="006E78C0" w14:paraId="270E468F" w14:textId="77777777" w:rsidTr="0008208C">
        <w:trPr>
          <w:trHeight w:val="378"/>
        </w:trPr>
        <w:tc>
          <w:tcPr>
            <w:tcW w:w="1548" w:type="dxa"/>
            <w:tcBorders>
              <w:bottom w:val="nil"/>
            </w:tcBorders>
          </w:tcPr>
          <w:p w14:paraId="5A2CB83D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00A4DA33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F53886E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52A5BCC0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503" w:type="dxa"/>
            <w:tcBorders>
              <w:bottom w:val="nil"/>
            </w:tcBorders>
          </w:tcPr>
          <w:p w14:paraId="3B47006B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77" w:type="dxa"/>
            <w:tcBorders>
              <w:top w:val="nil"/>
              <w:bottom w:val="nil"/>
            </w:tcBorders>
          </w:tcPr>
          <w:p w14:paraId="2DE7ED93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3591FF0A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3CF1E5EB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</w:tr>
      <w:tr w:rsidR="00DE7486" w:rsidRPr="006E78C0" w14:paraId="7D2F4D7A" w14:textId="77777777" w:rsidTr="0008208C">
        <w:trPr>
          <w:trHeight w:val="378"/>
        </w:trPr>
        <w:tc>
          <w:tcPr>
            <w:tcW w:w="1548" w:type="dxa"/>
            <w:tcBorders>
              <w:top w:val="nil"/>
              <w:bottom w:val="nil"/>
            </w:tcBorders>
          </w:tcPr>
          <w:p w14:paraId="69B59BC9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772664ED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16FAE26B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1CCE256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C13D150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F51BC42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3DB013C8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77" w:type="dxa"/>
            <w:tcBorders>
              <w:top w:val="nil"/>
              <w:bottom w:val="nil"/>
            </w:tcBorders>
          </w:tcPr>
          <w:p w14:paraId="26F3B766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ECF926D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C315FA7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</w:tr>
    </w:tbl>
    <w:p w14:paraId="1ABC29EC" w14:textId="77777777" w:rsidR="00DE7486" w:rsidRPr="006E78C0" w:rsidRDefault="00DE7486" w:rsidP="00DE7486">
      <w:pPr>
        <w:pStyle w:val="Corpsdetexte"/>
        <w:rPr>
          <w:rFonts w:asciiTheme="minorHAnsi" w:hAnsiTheme="minorHAnsi"/>
          <w:lang w:val="fr-BE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540"/>
        <w:gridCol w:w="1440"/>
        <w:gridCol w:w="1503"/>
        <w:gridCol w:w="477"/>
        <w:gridCol w:w="1440"/>
        <w:gridCol w:w="1440"/>
      </w:tblGrid>
      <w:tr w:rsidR="00DE7486" w:rsidRPr="006E78C0" w14:paraId="2EBF495B" w14:textId="77777777" w:rsidTr="0008208C">
        <w:trPr>
          <w:trHeight w:val="378"/>
        </w:trPr>
        <w:tc>
          <w:tcPr>
            <w:tcW w:w="1548" w:type="dxa"/>
            <w:tcBorders>
              <w:bottom w:val="nil"/>
            </w:tcBorders>
          </w:tcPr>
          <w:p w14:paraId="3FA10C17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2059A187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9968359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0E39B5DE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503" w:type="dxa"/>
            <w:tcBorders>
              <w:bottom w:val="nil"/>
            </w:tcBorders>
          </w:tcPr>
          <w:p w14:paraId="5702B288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77" w:type="dxa"/>
            <w:tcBorders>
              <w:top w:val="nil"/>
              <w:bottom w:val="nil"/>
            </w:tcBorders>
          </w:tcPr>
          <w:p w14:paraId="1D87DDAE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005020A0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1D004762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</w:tr>
      <w:tr w:rsidR="00DE7486" w:rsidRPr="006E78C0" w14:paraId="0A78FEB5" w14:textId="77777777" w:rsidTr="0008208C">
        <w:trPr>
          <w:trHeight w:val="378"/>
        </w:trPr>
        <w:tc>
          <w:tcPr>
            <w:tcW w:w="1548" w:type="dxa"/>
            <w:tcBorders>
              <w:top w:val="nil"/>
              <w:bottom w:val="nil"/>
            </w:tcBorders>
          </w:tcPr>
          <w:p w14:paraId="7B6DE63F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4226F5F3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6BB636E1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8643A24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8176034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3D27EA9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7D51F614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77" w:type="dxa"/>
            <w:tcBorders>
              <w:top w:val="nil"/>
              <w:bottom w:val="nil"/>
            </w:tcBorders>
          </w:tcPr>
          <w:p w14:paraId="4C5A518E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FF78AD4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695C37B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</w:tr>
    </w:tbl>
    <w:p w14:paraId="5ED021FF" w14:textId="77777777" w:rsidR="00DE7486" w:rsidRPr="006E78C0" w:rsidRDefault="00DE7486" w:rsidP="00DE7486">
      <w:pPr>
        <w:pStyle w:val="Corpsdetexte"/>
        <w:rPr>
          <w:rFonts w:asciiTheme="minorHAnsi" w:hAnsiTheme="minorHAnsi"/>
          <w:lang w:val="fr-BE"/>
        </w:rPr>
      </w:pPr>
    </w:p>
    <w:p w14:paraId="71B50EF9" w14:textId="77777777" w:rsidR="00DE7486" w:rsidRPr="006E78C0" w:rsidRDefault="00DE7486" w:rsidP="00DE7486">
      <w:pPr>
        <w:pStyle w:val="Corpsdetexte"/>
        <w:rPr>
          <w:rFonts w:asciiTheme="minorHAnsi" w:hAnsiTheme="minorHAnsi"/>
          <w:lang w:val="fr-BE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540"/>
        <w:gridCol w:w="1440"/>
        <w:gridCol w:w="1503"/>
        <w:gridCol w:w="477"/>
        <w:gridCol w:w="1440"/>
        <w:gridCol w:w="1440"/>
      </w:tblGrid>
      <w:tr w:rsidR="00DE7486" w:rsidRPr="006E78C0" w14:paraId="708FAC99" w14:textId="77777777" w:rsidTr="0008208C">
        <w:trPr>
          <w:trHeight w:val="378"/>
        </w:trPr>
        <w:tc>
          <w:tcPr>
            <w:tcW w:w="1548" w:type="dxa"/>
            <w:tcBorders>
              <w:bottom w:val="nil"/>
            </w:tcBorders>
          </w:tcPr>
          <w:p w14:paraId="4A0C5068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557579A0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6C7D2C8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0AEE0C77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503" w:type="dxa"/>
            <w:tcBorders>
              <w:bottom w:val="nil"/>
            </w:tcBorders>
          </w:tcPr>
          <w:p w14:paraId="6960E17B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77" w:type="dxa"/>
            <w:tcBorders>
              <w:top w:val="nil"/>
              <w:bottom w:val="nil"/>
            </w:tcBorders>
          </w:tcPr>
          <w:p w14:paraId="44B72AFD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41F8F6B0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071CA26C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</w:tr>
      <w:tr w:rsidR="00DE7486" w:rsidRPr="006E78C0" w14:paraId="53C9FCEB" w14:textId="77777777" w:rsidTr="0008208C">
        <w:trPr>
          <w:trHeight w:val="378"/>
        </w:trPr>
        <w:tc>
          <w:tcPr>
            <w:tcW w:w="1548" w:type="dxa"/>
            <w:tcBorders>
              <w:top w:val="nil"/>
              <w:bottom w:val="nil"/>
            </w:tcBorders>
          </w:tcPr>
          <w:p w14:paraId="52DD5F98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11A9275C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21579F6F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98C22D7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02170D0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DF1CC2E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3032DAC7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77" w:type="dxa"/>
            <w:tcBorders>
              <w:top w:val="nil"/>
              <w:bottom w:val="nil"/>
            </w:tcBorders>
          </w:tcPr>
          <w:p w14:paraId="29FFC482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4227C40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A0598F6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</w:tr>
    </w:tbl>
    <w:p w14:paraId="06F89E43" w14:textId="77777777" w:rsidR="00DE7486" w:rsidRPr="006E78C0" w:rsidRDefault="00DE7486" w:rsidP="00DE7486">
      <w:pPr>
        <w:pStyle w:val="Corpsdetexte"/>
        <w:rPr>
          <w:rFonts w:asciiTheme="minorHAnsi" w:hAnsiTheme="minorHAnsi"/>
          <w:lang w:val="fr-BE"/>
        </w:rPr>
      </w:pPr>
    </w:p>
    <w:p w14:paraId="0ADC307B" w14:textId="0E6FF0B5" w:rsidR="00DE7486" w:rsidRPr="006E78C0" w:rsidRDefault="00DE7486" w:rsidP="00DE7486">
      <w:pPr>
        <w:pStyle w:val="Corpsdetexte"/>
        <w:rPr>
          <w:rFonts w:asciiTheme="minorHAnsi" w:hAnsiTheme="minorHAnsi"/>
          <w:lang w:val="fr-BE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540"/>
        <w:gridCol w:w="1440"/>
        <w:gridCol w:w="1503"/>
        <w:gridCol w:w="477"/>
        <w:gridCol w:w="1440"/>
        <w:gridCol w:w="1440"/>
      </w:tblGrid>
      <w:tr w:rsidR="00DE7486" w:rsidRPr="006E78C0" w14:paraId="1520E8B9" w14:textId="77777777" w:rsidTr="0008208C">
        <w:trPr>
          <w:trHeight w:val="378"/>
        </w:trPr>
        <w:tc>
          <w:tcPr>
            <w:tcW w:w="1548" w:type="dxa"/>
            <w:tcBorders>
              <w:bottom w:val="nil"/>
            </w:tcBorders>
          </w:tcPr>
          <w:p w14:paraId="3C3CA4BE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7D88E07D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71928F4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6B44D0C2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503" w:type="dxa"/>
            <w:tcBorders>
              <w:bottom w:val="nil"/>
            </w:tcBorders>
          </w:tcPr>
          <w:p w14:paraId="4A09A48D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77" w:type="dxa"/>
            <w:tcBorders>
              <w:top w:val="nil"/>
              <w:bottom w:val="nil"/>
            </w:tcBorders>
          </w:tcPr>
          <w:p w14:paraId="6EFA9BA6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1F3214C3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5F532E37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</w:tr>
      <w:tr w:rsidR="00DE7486" w:rsidRPr="006E78C0" w14:paraId="39A2E03C" w14:textId="77777777" w:rsidTr="0008208C">
        <w:trPr>
          <w:trHeight w:val="378"/>
        </w:trPr>
        <w:tc>
          <w:tcPr>
            <w:tcW w:w="1548" w:type="dxa"/>
            <w:tcBorders>
              <w:top w:val="nil"/>
              <w:bottom w:val="nil"/>
            </w:tcBorders>
          </w:tcPr>
          <w:p w14:paraId="2A8CB489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72F6AF80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CB7C97E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1B9DAB0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2076BC7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31BE82F7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77" w:type="dxa"/>
            <w:tcBorders>
              <w:top w:val="nil"/>
              <w:bottom w:val="nil"/>
            </w:tcBorders>
          </w:tcPr>
          <w:p w14:paraId="74B3171E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58ACE7D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9205D2B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</w:tr>
    </w:tbl>
    <w:p w14:paraId="38813EAE" w14:textId="77777777" w:rsidR="00DE7486" w:rsidRPr="006E78C0" w:rsidRDefault="00DE7486" w:rsidP="00DE7486">
      <w:pPr>
        <w:pStyle w:val="Corpsdetexte"/>
        <w:rPr>
          <w:rFonts w:asciiTheme="minorHAnsi" w:hAnsiTheme="minorHAnsi"/>
          <w:lang w:val="fr-BE"/>
        </w:rPr>
      </w:pPr>
    </w:p>
    <w:p w14:paraId="514E6DBB" w14:textId="3514E9E7" w:rsidR="00DE7486" w:rsidRPr="00E54F7E" w:rsidRDefault="00F61D2A" w:rsidP="00DE7486">
      <w:pPr>
        <w:pStyle w:val="Corpsdetexte"/>
        <w:rPr>
          <w:rFonts w:asciiTheme="minorHAnsi" w:hAnsiTheme="minorHAnsi"/>
          <w:b/>
          <w:sz w:val="24"/>
          <w:szCs w:val="22"/>
          <w:lang w:val="fr-BE"/>
        </w:rPr>
      </w:pPr>
      <w:r w:rsidRPr="00E54F7E">
        <w:rPr>
          <w:rFonts w:asciiTheme="minorHAnsi" w:hAnsiTheme="minorHAnsi"/>
          <w:b/>
          <w:sz w:val="24"/>
          <w:szCs w:val="22"/>
          <w:lang w:val="fr-BE"/>
        </w:rPr>
        <w:t xml:space="preserve">COMPTES INDIVIDUELS CLIENTS </w:t>
      </w:r>
    </w:p>
    <w:p w14:paraId="21CEF47C" w14:textId="77777777" w:rsidR="00F61D2A" w:rsidRPr="006E78C0" w:rsidRDefault="00F61D2A" w:rsidP="00DE7486">
      <w:pPr>
        <w:pStyle w:val="Corpsdetexte"/>
        <w:rPr>
          <w:rFonts w:asciiTheme="minorHAnsi" w:hAnsiTheme="minorHAnsi"/>
          <w:lang w:val="fr-BE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540"/>
        <w:gridCol w:w="1440"/>
        <w:gridCol w:w="1503"/>
        <w:gridCol w:w="477"/>
        <w:gridCol w:w="1440"/>
        <w:gridCol w:w="1440"/>
      </w:tblGrid>
      <w:tr w:rsidR="00DE7486" w:rsidRPr="006E78C0" w14:paraId="24158445" w14:textId="77777777" w:rsidTr="0008208C">
        <w:trPr>
          <w:trHeight w:val="378"/>
        </w:trPr>
        <w:tc>
          <w:tcPr>
            <w:tcW w:w="1548" w:type="dxa"/>
            <w:tcBorders>
              <w:bottom w:val="nil"/>
            </w:tcBorders>
          </w:tcPr>
          <w:p w14:paraId="48D47494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19891CD9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C246475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5B2EBC1C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503" w:type="dxa"/>
            <w:tcBorders>
              <w:bottom w:val="nil"/>
            </w:tcBorders>
          </w:tcPr>
          <w:p w14:paraId="2AF375AF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77" w:type="dxa"/>
            <w:tcBorders>
              <w:top w:val="nil"/>
              <w:bottom w:val="nil"/>
            </w:tcBorders>
          </w:tcPr>
          <w:p w14:paraId="58F6898C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0507AAF0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12355BF5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</w:tr>
      <w:tr w:rsidR="00DE7486" w:rsidRPr="006E78C0" w14:paraId="68EBD19C" w14:textId="77777777" w:rsidTr="0008208C">
        <w:trPr>
          <w:trHeight w:val="378"/>
        </w:trPr>
        <w:tc>
          <w:tcPr>
            <w:tcW w:w="1548" w:type="dxa"/>
            <w:tcBorders>
              <w:top w:val="nil"/>
              <w:bottom w:val="nil"/>
            </w:tcBorders>
          </w:tcPr>
          <w:p w14:paraId="688022BB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16C14DB5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10CED034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69161E40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0936268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132EB81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9815E6D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131035AC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77" w:type="dxa"/>
            <w:tcBorders>
              <w:top w:val="nil"/>
              <w:bottom w:val="nil"/>
            </w:tcBorders>
          </w:tcPr>
          <w:p w14:paraId="6FE7BDB1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8652C52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C620F25" w14:textId="77777777" w:rsidR="00DE7486" w:rsidRPr="006E78C0" w:rsidRDefault="00DE7486" w:rsidP="0008208C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</w:tr>
    </w:tbl>
    <w:p w14:paraId="439230BD" w14:textId="217996AB" w:rsidR="00F61D2A" w:rsidRPr="00E54F7E" w:rsidRDefault="00F61D2A" w:rsidP="00F61D2A">
      <w:pPr>
        <w:pStyle w:val="Corpsdetexte"/>
        <w:rPr>
          <w:rFonts w:asciiTheme="minorHAnsi" w:hAnsiTheme="minorHAnsi"/>
          <w:b/>
          <w:sz w:val="24"/>
          <w:szCs w:val="22"/>
          <w:lang w:val="fr-BE"/>
        </w:rPr>
      </w:pPr>
      <w:r w:rsidRPr="00E54F7E">
        <w:rPr>
          <w:rFonts w:asciiTheme="minorHAnsi" w:hAnsiTheme="minorHAnsi"/>
          <w:b/>
          <w:sz w:val="24"/>
          <w:szCs w:val="22"/>
          <w:lang w:val="fr-BE"/>
        </w:rPr>
        <w:t>COMPTES INDIVIDUELS FOURNISSEURS</w:t>
      </w:r>
    </w:p>
    <w:p w14:paraId="39D53F57" w14:textId="77777777" w:rsidR="00DE7486" w:rsidRDefault="00DE7486" w:rsidP="00DE7486">
      <w:pPr>
        <w:pStyle w:val="Corpsdetexte"/>
        <w:rPr>
          <w:rFonts w:asciiTheme="minorHAnsi" w:hAnsiTheme="minorHAnsi"/>
          <w:lang w:val="fr-BE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540"/>
        <w:gridCol w:w="1440"/>
        <w:gridCol w:w="1503"/>
        <w:gridCol w:w="477"/>
        <w:gridCol w:w="1440"/>
        <w:gridCol w:w="1440"/>
      </w:tblGrid>
      <w:tr w:rsidR="00F61D2A" w:rsidRPr="006E78C0" w14:paraId="0EDE1278" w14:textId="77777777" w:rsidTr="00163174">
        <w:trPr>
          <w:trHeight w:val="378"/>
        </w:trPr>
        <w:tc>
          <w:tcPr>
            <w:tcW w:w="1548" w:type="dxa"/>
            <w:tcBorders>
              <w:bottom w:val="nil"/>
            </w:tcBorders>
          </w:tcPr>
          <w:p w14:paraId="6D986E24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0BC65956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35DEE44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558A7F1E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503" w:type="dxa"/>
            <w:tcBorders>
              <w:bottom w:val="nil"/>
            </w:tcBorders>
          </w:tcPr>
          <w:p w14:paraId="3D3B88A0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77" w:type="dxa"/>
            <w:tcBorders>
              <w:top w:val="nil"/>
              <w:bottom w:val="nil"/>
            </w:tcBorders>
          </w:tcPr>
          <w:p w14:paraId="2FF53D17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6E356276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110F312C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</w:tr>
      <w:tr w:rsidR="00F61D2A" w:rsidRPr="006E78C0" w14:paraId="522271FD" w14:textId="77777777" w:rsidTr="00163174">
        <w:trPr>
          <w:trHeight w:val="378"/>
        </w:trPr>
        <w:tc>
          <w:tcPr>
            <w:tcW w:w="1548" w:type="dxa"/>
            <w:tcBorders>
              <w:top w:val="nil"/>
              <w:bottom w:val="nil"/>
            </w:tcBorders>
          </w:tcPr>
          <w:p w14:paraId="787742E2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124DC846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4D08D5C2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  <w:p w14:paraId="66FD5362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F74C3A0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D818F9D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E6F669B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22C029B8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477" w:type="dxa"/>
            <w:tcBorders>
              <w:top w:val="nil"/>
              <w:bottom w:val="nil"/>
            </w:tcBorders>
          </w:tcPr>
          <w:p w14:paraId="410D306A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20731AB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9093AD2" w14:textId="77777777" w:rsidR="00F61D2A" w:rsidRPr="006E78C0" w:rsidRDefault="00F61D2A" w:rsidP="00163174">
            <w:pPr>
              <w:pStyle w:val="Corpsdetexte"/>
              <w:rPr>
                <w:rFonts w:asciiTheme="minorHAnsi" w:hAnsiTheme="minorHAnsi"/>
                <w:lang w:val="fr-BE"/>
              </w:rPr>
            </w:pPr>
          </w:p>
        </w:tc>
      </w:tr>
    </w:tbl>
    <w:p w14:paraId="0ADDA6B3" w14:textId="77777777" w:rsidR="00E54F7E" w:rsidRDefault="00E54F7E" w:rsidP="00DE7486">
      <w:pPr>
        <w:contextualSpacing/>
        <w:rPr>
          <w:rFonts w:asciiTheme="minorHAnsi" w:hAnsiTheme="minorHAnsi"/>
          <w:b/>
          <w:szCs w:val="24"/>
          <w:lang w:val="fr-BE"/>
        </w:rPr>
      </w:pPr>
    </w:p>
    <w:p w14:paraId="7DC6D987" w14:textId="6FB4EC64" w:rsidR="00DE7486" w:rsidRPr="006E78C0" w:rsidRDefault="00DE7486" w:rsidP="00DE7486">
      <w:pPr>
        <w:contextualSpacing/>
        <w:rPr>
          <w:rFonts w:asciiTheme="minorHAnsi" w:hAnsiTheme="minorHAnsi"/>
          <w:b/>
          <w:szCs w:val="24"/>
          <w:lang w:val="fr-BE"/>
        </w:rPr>
      </w:pPr>
      <w:r w:rsidRPr="006E78C0">
        <w:rPr>
          <w:rFonts w:asciiTheme="minorHAnsi" w:hAnsiTheme="minorHAnsi"/>
          <w:b/>
          <w:szCs w:val="24"/>
          <w:lang w:val="fr-BE"/>
        </w:rPr>
        <w:lastRenderedPageBreak/>
        <w:t>BALANCE PROVISOIRE DES COMPTES GÉNÉRAUX</w:t>
      </w:r>
    </w:p>
    <w:p w14:paraId="50940528" w14:textId="77777777" w:rsidR="00DE7486" w:rsidRPr="006E78C0" w:rsidRDefault="00DE7486" w:rsidP="00DE7486">
      <w:pPr>
        <w:contextualSpacing/>
        <w:rPr>
          <w:rFonts w:asciiTheme="minorHAnsi" w:hAnsiTheme="minorHAnsi"/>
          <w:szCs w:val="24"/>
          <w:lang w:val="fr-BE"/>
        </w:rPr>
      </w:pPr>
    </w:p>
    <w:tbl>
      <w:tblPr>
        <w:tblW w:w="870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7"/>
        <w:gridCol w:w="1803"/>
        <w:gridCol w:w="1308"/>
        <w:gridCol w:w="1555"/>
        <w:gridCol w:w="1555"/>
        <w:gridCol w:w="1555"/>
      </w:tblGrid>
      <w:tr w:rsidR="00DE7486" w:rsidRPr="006E78C0" w14:paraId="739DBB1B" w14:textId="77777777" w:rsidTr="0008208C">
        <w:trPr>
          <w:trHeight w:val="331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96A5C6" w14:textId="77777777" w:rsidR="00DE7486" w:rsidRPr="006E78C0" w:rsidRDefault="00DE7486" w:rsidP="0008208C">
            <w:pPr>
              <w:jc w:val="center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  <w:proofErr w:type="gramStart"/>
            <w:r w:rsidRPr="006E78C0">
              <w:rPr>
                <w:rFonts w:asciiTheme="minorHAnsi" w:hAnsiTheme="minorHAnsi"/>
                <w:b/>
                <w:snapToGrid w:val="0"/>
                <w:color w:val="000000"/>
                <w:sz w:val="22"/>
                <w:lang w:val="fr-BE"/>
              </w:rPr>
              <w:t>N.CPTE</w:t>
            </w:r>
            <w:proofErr w:type="gramEnd"/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627965" w14:textId="77777777" w:rsidR="00DE7486" w:rsidRPr="006E78C0" w:rsidRDefault="00DE7486" w:rsidP="0008208C">
            <w:pPr>
              <w:jc w:val="center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  <w:r w:rsidRPr="006E78C0">
              <w:rPr>
                <w:rFonts w:asciiTheme="minorHAnsi" w:hAnsiTheme="minorHAnsi"/>
                <w:b/>
                <w:snapToGrid w:val="0"/>
                <w:color w:val="000000"/>
                <w:sz w:val="22"/>
                <w:lang w:val="fr-BE"/>
              </w:rPr>
              <w:t>LIBELLE DU CPTE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D7D0B6" w14:textId="77777777" w:rsidR="00DE7486" w:rsidRPr="006E78C0" w:rsidRDefault="00DE7486" w:rsidP="0008208C">
            <w:pPr>
              <w:jc w:val="center"/>
              <w:rPr>
                <w:rFonts w:asciiTheme="minorHAnsi" w:hAnsiTheme="minorHAnsi"/>
                <w:b/>
                <w:snapToGrid w:val="0"/>
                <w:color w:val="000000"/>
              </w:rPr>
            </w:pPr>
            <w:r w:rsidRPr="006E78C0">
              <w:rPr>
                <w:rFonts w:asciiTheme="minorHAnsi" w:hAnsiTheme="minorHAnsi"/>
                <w:b/>
                <w:snapToGrid w:val="0"/>
                <w:color w:val="000000"/>
                <w:sz w:val="22"/>
              </w:rPr>
              <w:t>TOT.DEBIT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6EB8B9" w14:textId="77777777" w:rsidR="00DE7486" w:rsidRPr="006E78C0" w:rsidRDefault="00DE7486" w:rsidP="0008208C">
            <w:pPr>
              <w:jc w:val="center"/>
              <w:rPr>
                <w:rFonts w:asciiTheme="minorHAnsi" w:hAnsiTheme="minorHAnsi"/>
                <w:b/>
                <w:snapToGrid w:val="0"/>
                <w:color w:val="000000"/>
              </w:rPr>
            </w:pPr>
            <w:r w:rsidRPr="006E78C0">
              <w:rPr>
                <w:rFonts w:asciiTheme="minorHAnsi" w:hAnsiTheme="minorHAnsi"/>
                <w:b/>
                <w:snapToGrid w:val="0"/>
                <w:color w:val="000000"/>
                <w:sz w:val="22"/>
              </w:rPr>
              <w:t>TOT.CREDIT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7B16C8B" w14:textId="77777777" w:rsidR="00DE7486" w:rsidRPr="006E78C0" w:rsidRDefault="00DE7486" w:rsidP="0008208C">
            <w:pPr>
              <w:jc w:val="center"/>
              <w:rPr>
                <w:rFonts w:asciiTheme="minorHAnsi" w:hAnsiTheme="minorHAnsi"/>
                <w:b/>
                <w:snapToGrid w:val="0"/>
                <w:color w:val="000000"/>
              </w:rPr>
            </w:pPr>
            <w:r w:rsidRPr="006E78C0">
              <w:rPr>
                <w:rFonts w:asciiTheme="minorHAnsi" w:hAnsiTheme="minorHAnsi"/>
                <w:b/>
                <w:snapToGrid w:val="0"/>
                <w:color w:val="000000"/>
                <w:sz w:val="22"/>
              </w:rPr>
              <w:t>SOLDE DEBIT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9DFA72" w14:textId="77777777" w:rsidR="00DE7486" w:rsidRPr="006E78C0" w:rsidRDefault="00DE7486" w:rsidP="0008208C">
            <w:pPr>
              <w:jc w:val="center"/>
              <w:rPr>
                <w:rFonts w:asciiTheme="minorHAnsi" w:hAnsiTheme="minorHAnsi"/>
                <w:b/>
                <w:snapToGrid w:val="0"/>
                <w:color w:val="000000"/>
              </w:rPr>
            </w:pPr>
            <w:r w:rsidRPr="006E78C0">
              <w:rPr>
                <w:rFonts w:asciiTheme="minorHAnsi" w:hAnsiTheme="minorHAnsi"/>
                <w:b/>
                <w:snapToGrid w:val="0"/>
                <w:color w:val="000000"/>
                <w:sz w:val="22"/>
              </w:rPr>
              <w:t>SOLDE CRED.</w:t>
            </w:r>
          </w:p>
        </w:tc>
      </w:tr>
      <w:tr w:rsidR="00DE7486" w:rsidRPr="006E78C0" w14:paraId="02FEB30C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FF6E5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F5AE0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E193F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B3F82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02BDA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F2AED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29FE3ABE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78AE3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7CA70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DD5FE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73A6A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8C20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82347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64106A01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0420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1A019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7903C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52DA2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45F8A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21A1C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5954162F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F8D4A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C436D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36385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DC4A1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D09C4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C5D4C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532E0BB1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3E04B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06136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DFE6E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68313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F43D3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9B9EA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1320E0AD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35C4B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87EAA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01C4B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4F99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C7F37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94AA1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35CE3135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80CAF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B8C7D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95514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1A68D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F313D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0A59D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56B7CC11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2886F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8DD6C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33C91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779B0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44E3F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AA3B8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0131117F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C9CB0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3F716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AD717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6DDC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58F54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84D7B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6313A325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8F640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BC92D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16CB5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43FC8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FC84D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41A58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7D1BA33A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6A1FB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0BE01" w14:textId="77777777" w:rsidR="00DE7486" w:rsidRPr="006E78C0" w:rsidRDefault="00DE7486" w:rsidP="0008208C">
            <w:pPr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5D91A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6586B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ACD87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B6C03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645835D8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1D6BE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7F570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FAF4A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48F69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E8DB5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F1512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44663D66" w14:textId="77777777" w:rsidTr="0008208C">
        <w:trPr>
          <w:trHeight w:val="317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C26F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3F9C2" w14:textId="77777777" w:rsidR="00DE7486" w:rsidRPr="006E78C0" w:rsidRDefault="00DE7486" w:rsidP="0008208C">
            <w:pPr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  <w:r w:rsidRPr="006E78C0"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  <w:t>TOTAUX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174B8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7B09B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EE427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B3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</w:tr>
    </w:tbl>
    <w:p w14:paraId="510AC129" w14:textId="1F3FC40C" w:rsidR="00DE7486" w:rsidRDefault="00DE7486" w:rsidP="00DE7486">
      <w:pPr>
        <w:contextualSpacing/>
        <w:rPr>
          <w:rFonts w:asciiTheme="minorHAnsi" w:hAnsiTheme="minorHAnsi"/>
          <w:noProof/>
          <w:lang w:val="fr-BE" w:eastAsia="fr-BE"/>
        </w:rPr>
      </w:pPr>
    </w:p>
    <w:p w14:paraId="6C50B46F" w14:textId="15C23EF3" w:rsidR="004F1949" w:rsidRDefault="004F1949" w:rsidP="00DE7486">
      <w:pPr>
        <w:contextualSpacing/>
        <w:rPr>
          <w:rFonts w:asciiTheme="minorHAnsi" w:hAnsiTheme="minorHAnsi"/>
          <w:noProof/>
          <w:lang w:val="fr-BE" w:eastAsia="fr-BE"/>
        </w:rPr>
      </w:pPr>
      <w:r>
        <w:rPr>
          <w:noProof/>
        </w:rPr>
        <w:drawing>
          <wp:inline distT="0" distB="0" distL="0" distR="0" wp14:anchorId="57F5A46D" wp14:editId="3F5F3D8E">
            <wp:extent cx="5760720" cy="4692015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A904" w14:textId="31A8BBAC" w:rsidR="004F1949" w:rsidRDefault="004F1949" w:rsidP="00DE7486">
      <w:pPr>
        <w:contextualSpacing/>
        <w:rPr>
          <w:rFonts w:asciiTheme="minorHAnsi" w:hAnsiTheme="minorHAnsi"/>
          <w:noProof/>
          <w:lang w:val="fr-BE" w:eastAsia="fr-BE"/>
        </w:rPr>
      </w:pPr>
    </w:p>
    <w:p w14:paraId="31347852" w14:textId="153D2A13" w:rsidR="004F1949" w:rsidRDefault="004F1949" w:rsidP="00DE7486">
      <w:pPr>
        <w:contextualSpacing/>
        <w:rPr>
          <w:rFonts w:asciiTheme="minorHAnsi" w:hAnsiTheme="minorHAnsi"/>
          <w:noProof/>
          <w:lang w:val="fr-BE" w:eastAsia="fr-BE"/>
        </w:rPr>
      </w:pPr>
      <w:r>
        <w:rPr>
          <w:noProof/>
        </w:rPr>
        <w:lastRenderedPageBreak/>
        <w:drawing>
          <wp:inline distT="0" distB="0" distL="0" distR="0" wp14:anchorId="6683CF33" wp14:editId="6C0FA39C">
            <wp:extent cx="5760720" cy="469201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5F9C" w14:textId="6D11B1F8" w:rsidR="004F1949" w:rsidRDefault="004F1949" w:rsidP="00DE7486">
      <w:pPr>
        <w:contextualSpacing/>
        <w:rPr>
          <w:rFonts w:asciiTheme="minorHAnsi" w:hAnsiTheme="minorHAnsi"/>
          <w:noProof/>
          <w:lang w:val="fr-BE" w:eastAsia="fr-BE"/>
        </w:rPr>
      </w:pPr>
    </w:p>
    <w:p w14:paraId="5AE5702D" w14:textId="77777777" w:rsidR="004F1949" w:rsidRPr="006E78C0" w:rsidRDefault="004F1949" w:rsidP="00DE7486">
      <w:pPr>
        <w:contextualSpacing/>
        <w:rPr>
          <w:rFonts w:asciiTheme="minorHAnsi" w:hAnsiTheme="minorHAnsi"/>
          <w:lang w:val="fr-BE"/>
        </w:rPr>
      </w:pPr>
    </w:p>
    <w:p w14:paraId="24A11B23" w14:textId="77777777" w:rsidR="00DE7486" w:rsidRPr="006E78C0" w:rsidRDefault="00DE7486" w:rsidP="00DE7486">
      <w:pPr>
        <w:contextualSpacing/>
        <w:rPr>
          <w:rFonts w:asciiTheme="minorHAnsi" w:hAnsiTheme="minorHAnsi"/>
          <w:lang w:val="fr-BE"/>
        </w:rPr>
      </w:pPr>
    </w:p>
    <w:p w14:paraId="539ACE01" w14:textId="118B2EAD" w:rsidR="00DE7486" w:rsidRPr="006E78C0" w:rsidRDefault="00F61D2A" w:rsidP="00DE7486">
      <w:pPr>
        <w:overflowPunct/>
        <w:autoSpaceDE/>
        <w:autoSpaceDN/>
        <w:adjustRightInd/>
        <w:textAlignment w:val="auto"/>
        <w:rPr>
          <w:rFonts w:asciiTheme="minorHAnsi" w:hAnsiTheme="minorHAnsi"/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238A5906" wp14:editId="3424595D">
            <wp:extent cx="4467225" cy="2931358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541" cy="29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486" w:rsidRPr="006E78C0">
        <w:rPr>
          <w:rFonts w:asciiTheme="minorHAnsi" w:hAnsiTheme="minorHAnsi"/>
          <w:lang w:val="fr-BE"/>
        </w:rPr>
        <w:br w:type="page"/>
      </w:r>
    </w:p>
    <w:p w14:paraId="74DDD05B" w14:textId="77777777" w:rsidR="00DE7486" w:rsidRPr="006E78C0" w:rsidRDefault="00DE7486" w:rsidP="00DE7486">
      <w:pPr>
        <w:contextualSpacing/>
        <w:rPr>
          <w:rFonts w:asciiTheme="minorHAnsi" w:hAnsiTheme="minorHAnsi"/>
          <w:lang w:val="fr-BE"/>
        </w:rPr>
      </w:pPr>
    </w:p>
    <w:p w14:paraId="74435B62" w14:textId="77777777" w:rsidR="004E6320" w:rsidRDefault="004E6320" w:rsidP="00DE7486">
      <w:pPr>
        <w:contextualSpacing/>
        <w:rPr>
          <w:rFonts w:asciiTheme="minorHAnsi" w:hAnsiTheme="minorHAnsi"/>
          <w:b/>
          <w:szCs w:val="24"/>
          <w:lang w:val="fr-BE"/>
        </w:rPr>
      </w:pPr>
    </w:p>
    <w:p w14:paraId="7C8F24A6" w14:textId="2C0FC69E" w:rsidR="00DE7486" w:rsidRPr="006E78C0" w:rsidRDefault="00DE7486" w:rsidP="00DE7486">
      <w:pPr>
        <w:contextualSpacing/>
        <w:rPr>
          <w:rFonts w:asciiTheme="minorHAnsi" w:hAnsiTheme="minorHAnsi"/>
          <w:b/>
          <w:szCs w:val="24"/>
          <w:lang w:val="fr-BE"/>
        </w:rPr>
      </w:pPr>
      <w:r w:rsidRPr="006E78C0">
        <w:rPr>
          <w:rFonts w:asciiTheme="minorHAnsi" w:hAnsiTheme="minorHAnsi"/>
          <w:b/>
          <w:szCs w:val="24"/>
          <w:lang w:val="fr-BE"/>
        </w:rPr>
        <w:t>BALANCE DEFINITIVE</w:t>
      </w:r>
    </w:p>
    <w:p w14:paraId="1A7DDC3C" w14:textId="77777777" w:rsidR="00DE7486" w:rsidRPr="006E78C0" w:rsidRDefault="00DE7486" w:rsidP="00DE7486">
      <w:pPr>
        <w:contextualSpacing/>
        <w:rPr>
          <w:rFonts w:asciiTheme="minorHAnsi" w:hAnsiTheme="minorHAnsi"/>
          <w:szCs w:val="24"/>
          <w:lang w:val="fr-BE"/>
        </w:rPr>
      </w:pPr>
    </w:p>
    <w:tbl>
      <w:tblPr>
        <w:tblW w:w="870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7"/>
        <w:gridCol w:w="1803"/>
        <w:gridCol w:w="1308"/>
        <w:gridCol w:w="1555"/>
        <w:gridCol w:w="1555"/>
        <w:gridCol w:w="1555"/>
      </w:tblGrid>
      <w:tr w:rsidR="00DE7486" w:rsidRPr="006E78C0" w14:paraId="72F73F49" w14:textId="77777777" w:rsidTr="0008208C">
        <w:trPr>
          <w:trHeight w:val="331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769ADF" w14:textId="77777777" w:rsidR="00DE7486" w:rsidRPr="006E78C0" w:rsidRDefault="00DE7486" w:rsidP="0008208C">
            <w:pPr>
              <w:jc w:val="center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  <w:proofErr w:type="gramStart"/>
            <w:r w:rsidRPr="006E78C0">
              <w:rPr>
                <w:rFonts w:asciiTheme="minorHAnsi" w:hAnsiTheme="minorHAnsi"/>
                <w:b/>
                <w:snapToGrid w:val="0"/>
                <w:color w:val="000000"/>
                <w:sz w:val="22"/>
                <w:lang w:val="fr-BE"/>
              </w:rPr>
              <w:t>N.CPTE</w:t>
            </w:r>
            <w:proofErr w:type="gramEnd"/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205C3E" w14:textId="77777777" w:rsidR="00DE7486" w:rsidRPr="006E78C0" w:rsidRDefault="00DE7486" w:rsidP="0008208C">
            <w:pPr>
              <w:jc w:val="center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  <w:r w:rsidRPr="006E78C0">
              <w:rPr>
                <w:rFonts w:asciiTheme="minorHAnsi" w:hAnsiTheme="minorHAnsi"/>
                <w:b/>
                <w:snapToGrid w:val="0"/>
                <w:color w:val="000000"/>
                <w:sz w:val="22"/>
                <w:lang w:val="fr-BE"/>
              </w:rPr>
              <w:t>LIBELLE DU CPTE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7F7A56" w14:textId="77777777" w:rsidR="00DE7486" w:rsidRPr="006E78C0" w:rsidRDefault="00DE7486" w:rsidP="0008208C">
            <w:pPr>
              <w:jc w:val="center"/>
              <w:rPr>
                <w:rFonts w:asciiTheme="minorHAnsi" w:hAnsiTheme="minorHAnsi"/>
                <w:b/>
                <w:snapToGrid w:val="0"/>
                <w:color w:val="000000"/>
              </w:rPr>
            </w:pPr>
            <w:r w:rsidRPr="006E78C0">
              <w:rPr>
                <w:rFonts w:asciiTheme="minorHAnsi" w:hAnsiTheme="minorHAnsi"/>
                <w:b/>
                <w:snapToGrid w:val="0"/>
                <w:color w:val="000000"/>
                <w:sz w:val="22"/>
              </w:rPr>
              <w:t>TOT.DEBIT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84F77B" w14:textId="77777777" w:rsidR="00DE7486" w:rsidRPr="006E78C0" w:rsidRDefault="00DE7486" w:rsidP="0008208C">
            <w:pPr>
              <w:jc w:val="center"/>
              <w:rPr>
                <w:rFonts w:asciiTheme="minorHAnsi" w:hAnsiTheme="minorHAnsi"/>
                <w:b/>
                <w:snapToGrid w:val="0"/>
                <w:color w:val="000000"/>
              </w:rPr>
            </w:pPr>
            <w:r w:rsidRPr="006E78C0">
              <w:rPr>
                <w:rFonts w:asciiTheme="minorHAnsi" w:hAnsiTheme="minorHAnsi"/>
                <w:b/>
                <w:snapToGrid w:val="0"/>
                <w:color w:val="000000"/>
                <w:sz w:val="22"/>
              </w:rPr>
              <w:t>TOT.CREDIT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B16F309" w14:textId="77777777" w:rsidR="00DE7486" w:rsidRPr="006E78C0" w:rsidRDefault="00DE7486" w:rsidP="0008208C">
            <w:pPr>
              <w:jc w:val="center"/>
              <w:rPr>
                <w:rFonts w:asciiTheme="minorHAnsi" w:hAnsiTheme="minorHAnsi"/>
                <w:b/>
                <w:snapToGrid w:val="0"/>
                <w:color w:val="000000"/>
              </w:rPr>
            </w:pPr>
            <w:r w:rsidRPr="006E78C0">
              <w:rPr>
                <w:rFonts w:asciiTheme="minorHAnsi" w:hAnsiTheme="minorHAnsi"/>
                <w:b/>
                <w:snapToGrid w:val="0"/>
                <w:color w:val="000000"/>
                <w:sz w:val="22"/>
              </w:rPr>
              <w:t>SOLDE DEBIT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A7699CE" w14:textId="77777777" w:rsidR="00DE7486" w:rsidRPr="006E78C0" w:rsidRDefault="00DE7486" w:rsidP="0008208C">
            <w:pPr>
              <w:jc w:val="center"/>
              <w:rPr>
                <w:rFonts w:asciiTheme="minorHAnsi" w:hAnsiTheme="minorHAnsi"/>
                <w:b/>
                <w:snapToGrid w:val="0"/>
                <w:color w:val="000000"/>
              </w:rPr>
            </w:pPr>
            <w:r w:rsidRPr="006E78C0">
              <w:rPr>
                <w:rFonts w:asciiTheme="minorHAnsi" w:hAnsiTheme="minorHAnsi"/>
                <w:b/>
                <w:snapToGrid w:val="0"/>
                <w:color w:val="000000"/>
                <w:sz w:val="22"/>
              </w:rPr>
              <w:t>SOLDE CRED.</w:t>
            </w:r>
          </w:p>
        </w:tc>
      </w:tr>
      <w:tr w:rsidR="00DE7486" w:rsidRPr="006E78C0" w14:paraId="58032E10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3D05A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CD7D9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180C9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6A0DF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5C9B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B9F18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6C1B26D3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B0D8F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3D015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B1E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B708C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96BC0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763C5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1C5CB0AD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D5793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58408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1ABF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9E42F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3ADE7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32DB0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74EBA55B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29A84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E803D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A662D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E80CC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FF1A5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6111E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7EDE8675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37EC3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A521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5B5DC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E8EB8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5DB7F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268E2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3E0F92B3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9271F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EAA66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BF899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CF4D9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A1EEC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1016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718EC1C2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BC56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0DB3C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745F9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40545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B218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1FC73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5D2E3C48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C2498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8B19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91A8C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C25E2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60B59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0A4E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1405EA91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B9037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63B4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59C14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15AC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4178D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849D8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2664D399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48355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F38BC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04A82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7184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AEE00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95529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1B561E5D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655EC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B0132" w14:textId="77777777" w:rsidR="00DE7486" w:rsidRPr="006E78C0" w:rsidRDefault="00DE7486" w:rsidP="0008208C">
            <w:pPr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B96D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B5167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ECF34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0089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33A8E9F4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78E48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A3859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08027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13F7E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DB11E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0BEEA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76E9E8ED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4126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CE4F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1A542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DB8DB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98844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8952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20752B1F" w14:textId="77777777" w:rsidTr="0008208C">
        <w:trPr>
          <w:trHeight w:val="302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B9A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3B7FF" w14:textId="77777777" w:rsidR="00DE7486" w:rsidRPr="006E78C0" w:rsidRDefault="00DE7486" w:rsidP="0008208C">
            <w:pPr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68F4C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4326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E3A1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73F52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snapToGrid w:val="0"/>
                <w:color w:val="000000"/>
                <w:lang w:val="fr-BE"/>
              </w:rPr>
            </w:pPr>
          </w:p>
        </w:tc>
      </w:tr>
      <w:tr w:rsidR="00DE7486" w:rsidRPr="006E78C0" w14:paraId="7C32DB60" w14:textId="77777777" w:rsidTr="0008208C">
        <w:trPr>
          <w:trHeight w:val="317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2191B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9D7A8" w14:textId="77777777" w:rsidR="00DE7486" w:rsidRPr="006E78C0" w:rsidRDefault="00DE7486" w:rsidP="0008208C">
            <w:pPr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  <w:r w:rsidRPr="006E78C0"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  <w:t>TOTAUX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3205F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DBC45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C822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9D8E6" w14:textId="77777777" w:rsidR="00DE7486" w:rsidRPr="006E78C0" w:rsidRDefault="00DE7486" w:rsidP="0008208C">
            <w:pPr>
              <w:jc w:val="right"/>
              <w:rPr>
                <w:rFonts w:asciiTheme="minorHAnsi" w:hAnsiTheme="minorHAnsi"/>
                <w:b/>
                <w:snapToGrid w:val="0"/>
                <w:color w:val="000000"/>
                <w:lang w:val="fr-BE"/>
              </w:rPr>
            </w:pPr>
          </w:p>
        </w:tc>
      </w:tr>
    </w:tbl>
    <w:p w14:paraId="16974BBC" w14:textId="77777777" w:rsidR="004E6320" w:rsidRDefault="004E6320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/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1D3022E9" wp14:editId="6A95D2F2">
            <wp:extent cx="4676775" cy="484194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582" cy="48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04CF" w14:textId="77777777" w:rsidR="004E6320" w:rsidRDefault="004E6320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/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 wp14:anchorId="70E5D9DD" wp14:editId="32E4CE8E">
            <wp:extent cx="4650113" cy="43719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285" cy="43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8415" w14:textId="17A96E6E" w:rsidR="00DE7486" w:rsidRDefault="004E6320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/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59FE297B" wp14:editId="242C5690">
            <wp:extent cx="4681995" cy="4191000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207" cy="41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486">
        <w:rPr>
          <w:rFonts w:asciiTheme="minorHAnsi" w:hAnsiTheme="minorHAnsi"/>
          <w:lang w:val="fr-BE"/>
        </w:rPr>
        <w:br w:type="page"/>
      </w:r>
      <w:bookmarkEnd w:id="4"/>
    </w:p>
    <w:sectPr w:rsidR="00DE7486" w:rsidSect="00371E68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3566" w14:textId="77777777" w:rsidR="00225DD9" w:rsidRDefault="00225DD9" w:rsidP="007D643E">
      <w:r>
        <w:separator/>
      </w:r>
    </w:p>
  </w:endnote>
  <w:endnote w:type="continuationSeparator" w:id="0">
    <w:p w14:paraId="274FA5D4" w14:textId="77777777" w:rsidR="00225DD9" w:rsidRDefault="00225DD9" w:rsidP="007D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0D67" w14:textId="1F5A5F7C" w:rsidR="00163174" w:rsidRPr="00A40339" w:rsidRDefault="00163174">
    <w:pPr>
      <w:pStyle w:val="Pieddepage"/>
      <w:rPr>
        <w:rFonts w:asciiTheme="minorHAnsi" w:hAnsiTheme="minorHAnsi"/>
      </w:rPr>
    </w:pPr>
    <w:r w:rsidRPr="00A65AC3">
      <w:rPr>
        <w:rFonts w:asciiTheme="minorHAnsi" w:hAnsiTheme="minorHAnsi"/>
        <w:sz w:val="22"/>
        <w:szCs w:val="18"/>
      </w:rPr>
      <w:t>Section 4 – L’organisation comptable</w:t>
    </w:r>
    <w:r w:rsidR="006F194D" w:rsidRPr="00A65AC3">
      <w:rPr>
        <w:rFonts w:asciiTheme="minorHAnsi" w:hAnsiTheme="minorHAnsi"/>
        <w:sz w:val="22"/>
        <w:szCs w:val="18"/>
      </w:rPr>
      <w:t xml:space="preserve"> (énoncés)</w:t>
    </w:r>
    <w:r w:rsidR="00A8264A" w:rsidRPr="00A65AC3">
      <w:rPr>
        <w:rFonts w:asciiTheme="minorHAnsi" w:hAnsiTheme="minorHAnsi"/>
        <w:sz w:val="22"/>
        <w:szCs w:val="18"/>
      </w:rPr>
      <w:t xml:space="preserve"> – 20</w:t>
    </w:r>
    <w:r w:rsidR="006F194D" w:rsidRPr="00A65AC3">
      <w:rPr>
        <w:rFonts w:asciiTheme="minorHAnsi" w:hAnsiTheme="minorHAnsi"/>
        <w:sz w:val="22"/>
        <w:szCs w:val="18"/>
      </w:rPr>
      <w:t>2</w:t>
    </w:r>
    <w:r w:rsidR="000260C8">
      <w:rPr>
        <w:rFonts w:asciiTheme="minorHAnsi" w:hAnsiTheme="minorHAnsi"/>
        <w:sz w:val="22"/>
        <w:szCs w:val="18"/>
      </w:rPr>
      <w:t>4</w:t>
    </w:r>
    <w:r w:rsidRPr="00A40339">
      <w:rPr>
        <w:rFonts w:asciiTheme="minorHAnsi" w:hAnsiTheme="minorHAns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5DCC" w14:textId="77777777" w:rsidR="00225DD9" w:rsidRDefault="00225DD9" w:rsidP="007D643E">
      <w:r>
        <w:separator/>
      </w:r>
    </w:p>
  </w:footnote>
  <w:footnote w:type="continuationSeparator" w:id="0">
    <w:p w14:paraId="2C3822FF" w14:textId="77777777" w:rsidR="00225DD9" w:rsidRDefault="00225DD9" w:rsidP="007D6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434708"/>
      <w:docPartObj>
        <w:docPartGallery w:val="Page Numbers (Top of Page)"/>
        <w:docPartUnique/>
      </w:docPartObj>
    </w:sdtPr>
    <w:sdtContent>
      <w:p w14:paraId="11CFD393" w14:textId="3FDAA10D" w:rsidR="00163174" w:rsidRDefault="00163174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A67" w:rsidRPr="00C72A67">
          <w:rPr>
            <w:noProof/>
            <w:lang w:val="fr-FR"/>
          </w:rPr>
          <w:t>22</w:t>
        </w:r>
        <w:r>
          <w:fldChar w:fldCharType="end"/>
        </w:r>
      </w:p>
    </w:sdtContent>
  </w:sdt>
  <w:p w14:paraId="0DDFBCFB" w14:textId="77777777" w:rsidR="00163174" w:rsidRDefault="001631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75EF"/>
    <w:multiLevelType w:val="hybridMultilevel"/>
    <w:tmpl w:val="686A316A"/>
    <w:lvl w:ilvl="0" w:tplc="AF4686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963D8"/>
    <w:multiLevelType w:val="hybridMultilevel"/>
    <w:tmpl w:val="45A2B0A2"/>
    <w:lvl w:ilvl="0" w:tplc="155E0E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B0404"/>
    <w:multiLevelType w:val="hybridMultilevel"/>
    <w:tmpl w:val="55ECC4B0"/>
    <w:lvl w:ilvl="0" w:tplc="AC2460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53B0A"/>
    <w:multiLevelType w:val="hybridMultilevel"/>
    <w:tmpl w:val="1C180C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15D8D"/>
    <w:multiLevelType w:val="hybridMultilevel"/>
    <w:tmpl w:val="487654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55C95"/>
    <w:multiLevelType w:val="hybridMultilevel"/>
    <w:tmpl w:val="2C96FA1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71F7"/>
    <w:multiLevelType w:val="hybridMultilevel"/>
    <w:tmpl w:val="2DB6FA64"/>
    <w:lvl w:ilvl="0" w:tplc="F4BEDBC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A4B2A"/>
    <w:multiLevelType w:val="hybridMultilevel"/>
    <w:tmpl w:val="BA84DE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61C14"/>
    <w:multiLevelType w:val="hybridMultilevel"/>
    <w:tmpl w:val="77DC8E58"/>
    <w:lvl w:ilvl="0" w:tplc="08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32D5CAC"/>
    <w:multiLevelType w:val="hybridMultilevel"/>
    <w:tmpl w:val="D5EE8902"/>
    <w:lvl w:ilvl="0" w:tplc="10E45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B6214"/>
    <w:multiLevelType w:val="hybridMultilevel"/>
    <w:tmpl w:val="DFE8535E"/>
    <w:lvl w:ilvl="0" w:tplc="08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833B73"/>
    <w:multiLevelType w:val="hybridMultilevel"/>
    <w:tmpl w:val="21AE8F6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7102537">
    <w:abstractNumId w:val="3"/>
  </w:num>
  <w:num w:numId="2" w16cid:durableId="817234182">
    <w:abstractNumId w:val="6"/>
  </w:num>
  <w:num w:numId="3" w16cid:durableId="1047024112">
    <w:abstractNumId w:val="5"/>
  </w:num>
  <w:num w:numId="4" w16cid:durableId="1043023321">
    <w:abstractNumId w:val="11"/>
  </w:num>
  <w:num w:numId="5" w16cid:durableId="1613706970">
    <w:abstractNumId w:val="10"/>
  </w:num>
  <w:num w:numId="6" w16cid:durableId="346753251">
    <w:abstractNumId w:val="7"/>
  </w:num>
  <w:num w:numId="7" w16cid:durableId="728765962">
    <w:abstractNumId w:val="2"/>
  </w:num>
  <w:num w:numId="8" w16cid:durableId="786004980">
    <w:abstractNumId w:val="1"/>
  </w:num>
  <w:num w:numId="9" w16cid:durableId="214590920">
    <w:abstractNumId w:val="9"/>
  </w:num>
  <w:num w:numId="10" w16cid:durableId="149249117">
    <w:abstractNumId w:val="4"/>
  </w:num>
  <w:num w:numId="11" w16cid:durableId="582186707">
    <w:abstractNumId w:val="0"/>
  </w:num>
  <w:num w:numId="12" w16cid:durableId="10437969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CE"/>
    <w:rsid w:val="000260C8"/>
    <w:rsid w:val="00042F38"/>
    <w:rsid w:val="00076106"/>
    <w:rsid w:val="0008208C"/>
    <w:rsid w:val="000A4AD5"/>
    <w:rsid w:val="000B7C26"/>
    <w:rsid w:val="000F1FB1"/>
    <w:rsid w:val="00112858"/>
    <w:rsid w:val="00163174"/>
    <w:rsid w:val="0021156E"/>
    <w:rsid w:val="00225DD9"/>
    <w:rsid w:val="002367C5"/>
    <w:rsid w:val="00242224"/>
    <w:rsid w:val="002B23E5"/>
    <w:rsid w:val="00311F11"/>
    <w:rsid w:val="00371E68"/>
    <w:rsid w:val="00384A00"/>
    <w:rsid w:val="003904A6"/>
    <w:rsid w:val="00416A77"/>
    <w:rsid w:val="00472BAC"/>
    <w:rsid w:val="004A22F2"/>
    <w:rsid w:val="004A2E14"/>
    <w:rsid w:val="004D0598"/>
    <w:rsid w:val="004E6320"/>
    <w:rsid w:val="004F1949"/>
    <w:rsid w:val="005424CE"/>
    <w:rsid w:val="00552711"/>
    <w:rsid w:val="0058412B"/>
    <w:rsid w:val="005A5815"/>
    <w:rsid w:val="005B7C6D"/>
    <w:rsid w:val="005C0437"/>
    <w:rsid w:val="005D1B66"/>
    <w:rsid w:val="006126A0"/>
    <w:rsid w:val="00682DD2"/>
    <w:rsid w:val="006D3B18"/>
    <w:rsid w:val="006F194D"/>
    <w:rsid w:val="006F755C"/>
    <w:rsid w:val="00710335"/>
    <w:rsid w:val="007A4E80"/>
    <w:rsid w:val="007C77A4"/>
    <w:rsid w:val="007D643E"/>
    <w:rsid w:val="00810BCF"/>
    <w:rsid w:val="00826489"/>
    <w:rsid w:val="008C3C82"/>
    <w:rsid w:val="008F34F1"/>
    <w:rsid w:val="009002D6"/>
    <w:rsid w:val="009E4DB3"/>
    <w:rsid w:val="009E4E7A"/>
    <w:rsid w:val="00A12500"/>
    <w:rsid w:val="00A40339"/>
    <w:rsid w:val="00A453B3"/>
    <w:rsid w:val="00A46455"/>
    <w:rsid w:val="00A65AC3"/>
    <w:rsid w:val="00A8264A"/>
    <w:rsid w:val="00B11E0E"/>
    <w:rsid w:val="00B6648B"/>
    <w:rsid w:val="00C10AA6"/>
    <w:rsid w:val="00C161EB"/>
    <w:rsid w:val="00C62ADE"/>
    <w:rsid w:val="00C72A67"/>
    <w:rsid w:val="00CA6C4A"/>
    <w:rsid w:val="00D06CAF"/>
    <w:rsid w:val="00D324F7"/>
    <w:rsid w:val="00D46BB4"/>
    <w:rsid w:val="00D86DD2"/>
    <w:rsid w:val="00DB274D"/>
    <w:rsid w:val="00DE7486"/>
    <w:rsid w:val="00E16BE1"/>
    <w:rsid w:val="00E54F7E"/>
    <w:rsid w:val="00E94B8A"/>
    <w:rsid w:val="00F25C2B"/>
    <w:rsid w:val="00F334CB"/>
    <w:rsid w:val="00F44AB9"/>
    <w:rsid w:val="00F46FD2"/>
    <w:rsid w:val="00F476D4"/>
    <w:rsid w:val="00F61D2A"/>
    <w:rsid w:val="00F862DA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83B2C"/>
  <w15:chartTrackingRefBased/>
  <w15:docId w15:val="{0E2B615F-ACC1-43AD-8135-24BA1189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C2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5C2B"/>
    <w:pPr>
      <w:ind w:left="720"/>
      <w:contextualSpacing/>
    </w:pPr>
  </w:style>
  <w:style w:type="table" w:styleId="Grilledutableau">
    <w:name w:val="Table Grid"/>
    <w:basedOn w:val="TableauNormal"/>
    <w:uiPriority w:val="59"/>
    <w:rsid w:val="00076106"/>
    <w:pPr>
      <w:spacing w:after="0" w:line="240" w:lineRule="auto"/>
    </w:pPr>
    <w:rPr>
      <w:rFonts w:ascii="Times New Roman" w:eastAsia="Times New Roman" w:hAnsi="Times New Roman" w:cs="Times New Roman"/>
      <w:lang w:eastAsia="fr-B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DE7486"/>
    <w:pPr>
      <w:overflowPunct/>
      <w:autoSpaceDE/>
      <w:autoSpaceDN/>
      <w:adjustRightInd/>
      <w:textAlignment w:val="auto"/>
    </w:pPr>
    <w:rPr>
      <w:sz w:val="28"/>
      <w:szCs w:val="24"/>
      <w:lang w:eastAsia="en-US"/>
    </w:rPr>
  </w:style>
  <w:style w:type="character" w:customStyle="1" w:styleId="CorpsdetexteCar">
    <w:name w:val="Corps de texte Car"/>
    <w:basedOn w:val="Policepardfaut"/>
    <w:link w:val="Corpsdetexte"/>
    <w:rsid w:val="00DE7486"/>
    <w:rPr>
      <w:rFonts w:ascii="Times New Roman" w:eastAsia="Times New Roman" w:hAnsi="Times New Roman" w:cs="Times New Roman"/>
      <w:sz w:val="28"/>
      <w:szCs w:val="24"/>
      <w:lang w:val="fr-FR"/>
    </w:rPr>
  </w:style>
  <w:style w:type="paragraph" w:styleId="En-tte">
    <w:name w:val="header"/>
    <w:basedOn w:val="Normal"/>
    <w:link w:val="En-tteCar"/>
    <w:uiPriority w:val="99"/>
    <w:rsid w:val="00DE7486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szCs w:val="24"/>
      <w:lang w:val="en-GB" w:eastAsia="en-US"/>
    </w:rPr>
  </w:style>
  <w:style w:type="character" w:customStyle="1" w:styleId="En-tteCar">
    <w:name w:val="En-tête Car"/>
    <w:basedOn w:val="Policepardfaut"/>
    <w:link w:val="En-tte"/>
    <w:uiPriority w:val="99"/>
    <w:rsid w:val="00DE748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7D643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D643E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755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55C"/>
    <w:rPr>
      <w:rFonts w:ascii="Segoe UI" w:eastAsia="Times New Roman" w:hAnsi="Segoe UI" w:cs="Segoe UI"/>
      <w:sz w:val="18"/>
      <w:szCs w:val="18"/>
      <w:lang w:val="fr-FR" w:eastAsia="fr-FR"/>
    </w:rPr>
  </w:style>
  <w:style w:type="table" w:customStyle="1" w:styleId="Grilledutableau1">
    <w:name w:val="Grille du tableau1"/>
    <w:basedOn w:val="TableauNormal"/>
    <w:next w:val="Grilledutableau"/>
    <w:rsid w:val="004A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rsid w:val="00384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1184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FOGUENNE Fabienne</dc:creator>
  <cp:keywords/>
  <dc:description/>
  <cp:lastModifiedBy>FOGUENNE Fabienne</cp:lastModifiedBy>
  <cp:revision>15</cp:revision>
  <cp:lastPrinted>2020-11-22T15:53:00Z</cp:lastPrinted>
  <dcterms:created xsi:type="dcterms:W3CDTF">2020-11-22T18:18:00Z</dcterms:created>
  <dcterms:modified xsi:type="dcterms:W3CDTF">2024-01-31T09:05:00Z</dcterms:modified>
</cp:coreProperties>
</file>